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CF6" w:rsidRDefault="00452FA7" w:rsidP="00A11CF6">
      <w:pPr>
        <w:spacing w:line="480" w:lineRule="auto"/>
        <w:rPr>
          <w:color w:val="000000"/>
          <w:szCs w:val="16"/>
          <w:shd w:val="clear" w:color="auto" w:fill="FFFFFF"/>
        </w:rPr>
      </w:pPr>
      <w:r>
        <w:rPr>
          <w:b/>
        </w:rPr>
        <w:t>Title</w:t>
      </w:r>
      <w:r w:rsidRPr="00EB5174">
        <w:rPr>
          <w:b/>
        </w:rPr>
        <w:t xml:space="preserve">: </w:t>
      </w:r>
      <w:r w:rsidR="00A11CF6" w:rsidRPr="009B29A9">
        <w:t>S</w:t>
      </w:r>
      <w:r w:rsidR="00A11CF6" w:rsidRPr="009B29A9">
        <w:rPr>
          <w:color w:val="000000"/>
          <w:szCs w:val="16"/>
          <w:shd w:val="clear" w:color="auto" w:fill="FFFFFF"/>
        </w:rPr>
        <w:t>oil</w:t>
      </w:r>
      <w:r w:rsidR="00AE0A98">
        <w:rPr>
          <w:color w:val="000000"/>
          <w:szCs w:val="16"/>
          <w:shd w:val="clear" w:color="auto" w:fill="FFFFFF"/>
        </w:rPr>
        <w:t xml:space="preserve"> b</w:t>
      </w:r>
      <w:r w:rsidR="00A11CF6" w:rsidRPr="00017EA8">
        <w:rPr>
          <w:color w:val="000000"/>
          <w:szCs w:val="16"/>
          <w:shd w:val="clear" w:color="auto" w:fill="FFFFFF"/>
        </w:rPr>
        <w:t>acteria</w:t>
      </w:r>
      <w:r w:rsidR="00A11CF6">
        <w:rPr>
          <w:color w:val="000000"/>
          <w:szCs w:val="16"/>
          <w:shd w:val="clear" w:color="auto" w:fill="FFFFFF"/>
        </w:rPr>
        <w:t>l</w:t>
      </w:r>
      <w:r w:rsidR="00A11CF6" w:rsidRPr="00017EA8">
        <w:rPr>
          <w:color w:val="000000"/>
          <w:szCs w:val="16"/>
          <w:shd w:val="clear" w:color="auto" w:fill="FFFFFF"/>
        </w:rPr>
        <w:t xml:space="preserve"> </w:t>
      </w:r>
      <w:r w:rsidR="00AE0A98">
        <w:rPr>
          <w:color w:val="000000"/>
          <w:szCs w:val="16"/>
          <w:shd w:val="clear" w:color="auto" w:fill="FFFFFF"/>
        </w:rPr>
        <w:t>community s</w:t>
      </w:r>
      <w:r w:rsidR="0023794B">
        <w:rPr>
          <w:color w:val="000000"/>
          <w:szCs w:val="16"/>
          <w:shd w:val="clear" w:color="auto" w:fill="FFFFFF"/>
        </w:rPr>
        <w:t xml:space="preserve">tructure </w:t>
      </w:r>
      <w:r w:rsidR="000B694F">
        <w:rPr>
          <w:color w:val="000000"/>
          <w:szCs w:val="16"/>
          <w:shd w:val="clear" w:color="auto" w:fill="FFFFFF"/>
        </w:rPr>
        <w:t>is insensitive to rising</w:t>
      </w:r>
      <w:r w:rsidR="00AE0A98">
        <w:rPr>
          <w:color w:val="000000"/>
          <w:szCs w:val="16"/>
          <w:shd w:val="clear" w:color="auto" w:fill="FFFFFF"/>
        </w:rPr>
        <w:t xml:space="preserve"> mean annual temperature</w:t>
      </w:r>
      <w:r w:rsidR="001F7190">
        <w:rPr>
          <w:color w:val="000000"/>
          <w:szCs w:val="16"/>
          <w:shd w:val="clear" w:color="auto" w:fill="FFFFFF"/>
        </w:rPr>
        <w:t xml:space="preserve"> </w:t>
      </w:r>
      <w:r w:rsidR="00AE0A98">
        <w:rPr>
          <w:color w:val="000000"/>
          <w:szCs w:val="16"/>
          <w:shd w:val="clear" w:color="auto" w:fill="FFFFFF"/>
        </w:rPr>
        <w:t>in tropical montane wet f</w:t>
      </w:r>
      <w:r w:rsidR="00A11CF6" w:rsidRPr="00017EA8">
        <w:rPr>
          <w:color w:val="000000"/>
          <w:szCs w:val="16"/>
          <w:shd w:val="clear" w:color="auto" w:fill="FFFFFF"/>
        </w:rPr>
        <w:t>orests</w:t>
      </w:r>
      <w:r w:rsidR="001F7190">
        <w:rPr>
          <w:color w:val="000000"/>
          <w:szCs w:val="16"/>
          <w:shd w:val="clear" w:color="auto" w:fill="FFFFFF"/>
        </w:rPr>
        <w:t xml:space="preserve">. </w:t>
      </w:r>
    </w:p>
    <w:p w:rsidR="00452FA7" w:rsidRDefault="00452FA7" w:rsidP="00A11CF6">
      <w:pPr>
        <w:spacing w:line="480" w:lineRule="auto"/>
        <w:rPr>
          <w:b/>
        </w:rPr>
      </w:pPr>
    </w:p>
    <w:p w:rsidR="00A11CF6" w:rsidRDefault="00452FA7" w:rsidP="00A11CF6">
      <w:pPr>
        <w:spacing w:line="480" w:lineRule="auto"/>
      </w:pPr>
      <w:r>
        <w:rPr>
          <w:b/>
        </w:rPr>
        <w:t xml:space="preserve">Authors: </w:t>
      </w:r>
      <w:r>
        <w:t>Paul C. Selmants</w:t>
      </w:r>
      <w:r w:rsidRPr="00452FA7">
        <w:rPr>
          <w:vertAlign w:val="superscript"/>
        </w:rPr>
        <w:t>1</w:t>
      </w:r>
      <w:r>
        <w:t>*, Karen L. Adair</w:t>
      </w:r>
      <w:r w:rsidRPr="00452FA7">
        <w:rPr>
          <w:vertAlign w:val="superscript"/>
        </w:rPr>
        <w:t>2</w:t>
      </w:r>
      <w:r>
        <w:t>, Creighton M. Litton</w:t>
      </w:r>
      <w:r w:rsidRPr="00452FA7">
        <w:rPr>
          <w:vertAlign w:val="superscript"/>
        </w:rPr>
        <w:t>1</w:t>
      </w:r>
      <w:r>
        <w:t>, Christian P. Giardina</w:t>
      </w:r>
      <w:r w:rsidRPr="00452FA7">
        <w:rPr>
          <w:vertAlign w:val="superscript"/>
        </w:rPr>
        <w:t>3</w:t>
      </w:r>
      <w:r>
        <w:t xml:space="preserve"> and Egbert Schwartz</w:t>
      </w:r>
      <w:r w:rsidRPr="00452FA7">
        <w:rPr>
          <w:vertAlign w:val="superscript"/>
        </w:rPr>
        <w:t>4</w:t>
      </w:r>
      <w:r>
        <w:t xml:space="preserve"> </w:t>
      </w:r>
    </w:p>
    <w:p w:rsidR="00452FA7" w:rsidRPr="00452FA7" w:rsidRDefault="00452FA7" w:rsidP="00A11CF6">
      <w:pPr>
        <w:spacing w:line="480" w:lineRule="auto"/>
      </w:pPr>
    </w:p>
    <w:p w:rsidR="00642A05" w:rsidRDefault="00452FA7" w:rsidP="00E0730B">
      <w:pPr>
        <w:spacing w:line="480" w:lineRule="auto"/>
      </w:pPr>
      <w:r w:rsidRPr="00642A05">
        <w:rPr>
          <w:b/>
          <w:vertAlign w:val="superscript"/>
        </w:rPr>
        <w:t>1</w:t>
      </w:r>
      <w:r w:rsidR="00642A05">
        <w:t xml:space="preserve">Department </w:t>
      </w:r>
      <w:r>
        <w:t xml:space="preserve">of Natural Resources and Environmental Management, University of Hawaii at </w:t>
      </w:r>
      <w:proofErr w:type="spellStart"/>
      <w:r>
        <w:t>Manoa</w:t>
      </w:r>
      <w:proofErr w:type="spellEnd"/>
      <w:r>
        <w:t>, Honolulu, H</w:t>
      </w:r>
      <w:r w:rsidR="00642A05">
        <w:t>awaii, USA.</w:t>
      </w:r>
      <w:r>
        <w:t xml:space="preserve"> </w:t>
      </w:r>
    </w:p>
    <w:p w:rsidR="00642A05" w:rsidRDefault="00452FA7" w:rsidP="00E0730B">
      <w:pPr>
        <w:spacing w:line="480" w:lineRule="auto"/>
      </w:pPr>
      <w:r w:rsidRPr="00642A05">
        <w:rPr>
          <w:b/>
          <w:vertAlign w:val="superscript"/>
        </w:rPr>
        <w:t>2</w:t>
      </w:r>
      <w:r w:rsidR="0074496A">
        <w:t>School of Biological Sciences</w:t>
      </w:r>
      <w:r w:rsidR="00A769E0">
        <w:t xml:space="preserve">, </w:t>
      </w:r>
      <w:r w:rsidR="0074496A">
        <w:t xml:space="preserve">University of </w:t>
      </w:r>
      <w:r w:rsidR="00A769E0">
        <w:t xml:space="preserve">Canterbury, </w:t>
      </w:r>
      <w:r w:rsidR="007D3225">
        <w:t xml:space="preserve">Christchurch, </w:t>
      </w:r>
      <w:r w:rsidR="00642A05">
        <w:t>New Zealand</w:t>
      </w:r>
    </w:p>
    <w:p w:rsidR="00642A05" w:rsidRDefault="00A769E0" w:rsidP="00E0730B">
      <w:pPr>
        <w:spacing w:line="480" w:lineRule="auto"/>
      </w:pPr>
      <w:proofErr w:type="gramStart"/>
      <w:r w:rsidRPr="00642A05">
        <w:rPr>
          <w:b/>
          <w:vertAlign w:val="superscript"/>
        </w:rPr>
        <w:t>3</w:t>
      </w:r>
      <w:r>
        <w:t>Institute of Pacific Islands Forestry, USDA Forest Service, Hilo, H</w:t>
      </w:r>
      <w:r w:rsidR="00642A05">
        <w:t>awaii, USA.</w:t>
      </w:r>
      <w:proofErr w:type="gramEnd"/>
      <w:r>
        <w:t xml:space="preserve"> </w:t>
      </w:r>
    </w:p>
    <w:p w:rsidR="00452FA7" w:rsidRPr="00A769E0" w:rsidRDefault="00A769E0" w:rsidP="00E0730B">
      <w:pPr>
        <w:spacing w:line="480" w:lineRule="auto"/>
      </w:pPr>
      <w:proofErr w:type="gramStart"/>
      <w:r w:rsidRPr="00642A05">
        <w:rPr>
          <w:b/>
          <w:vertAlign w:val="superscript"/>
        </w:rPr>
        <w:t>4</w:t>
      </w:r>
      <w:r>
        <w:t>Department of Biological Sciences, Northern Arizona University, Flagstaff, Ar</w:t>
      </w:r>
      <w:r w:rsidR="00642A05">
        <w:t>izona, USA.</w:t>
      </w:r>
      <w:proofErr w:type="gramEnd"/>
    </w:p>
    <w:p w:rsidR="0016037F" w:rsidRDefault="00452FA7" w:rsidP="00E0730B">
      <w:pPr>
        <w:spacing w:line="480" w:lineRule="auto"/>
      </w:pPr>
      <w:r w:rsidRPr="00452FA7">
        <w:t>*</w:t>
      </w:r>
      <w:r>
        <w:t>Corresponding author, email: selmants@hawaii.edu</w:t>
      </w:r>
    </w:p>
    <w:p w:rsidR="0016037F" w:rsidRDefault="0016037F" w:rsidP="00E0730B">
      <w:pPr>
        <w:spacing w:line="480" w:lineRule="auto"/>
      </w:pPr>
    </w:p>
    <w:p w:rsidR="00E0730B" w:rsidRDefault="00E0730B" w:rsidP="00E0730B">
      <w:pPr>
        <w:spacing w:line="480" w:lineRule="auto"/>
      </w:pPr>
      <w:r w:rsidRPr="00E0730B">
        <w:rPr>
          <w:b/>
        </w:rPr>
        <w:t>Abstract:</w:t>
      </w:r>
    </w:p>
    <w:p w:rsidR="0016037F" w:rsidRPr="00A8322F" w:rsidRDefault="004862AF" w:rsidP="00E0730B">
      <w:pPr>
        <w:spacing w:line="480" w:lineRule="auto"/>
        <w:rPr>
          <w:rFonts w:cs="Helvetica"/>
          <w:color w:val="000000"/>
          <w:szCs w:val="22"/>
        </w:rPr>
      </w:pPr>
      <w:r w:rsidRPr="00F910E1">
        <w:t xml:space="preserve">Soil bacteria play a key role in regulating terrestrial biogeochemical cycling and greenhouse gas fluxes </w:t>
      </w:r>
      <w:r w:rsidR="00DE7D5E">
        <w:t>across the soil-</w:t>
      </w:r>
      <w:r w:rsidRPr="00F910E1">
        <w:t>atmosphere</w:t>
      </w:r>
      <w:r w:rsidR="00DE7D5E">
        <w:t xml:space="preserve"> continuum</w:t>
      </w:r>
      <w:r w:rsidRPr="00F910E1">
        <w:t xml:space="preserve">. </w:t>
      </w:r>
      <w:r w:rsidR="002D2936" w:rsidRPr="00F910E1">
        <w:t xml:space="preserve">Despite their importance to ecosystem functioning, we lack a general understanding of how bacterial communities respond to climate change, especially in relatively understudied ecosystems like tropical montane wet forests. </w:t>
      </w:r>
      <w:r w:rsidR="00931452" w:rsidRPr="00F910E1">
        <w:rPr>
          <w:rFonts w:cs="Helvetica"/>
          <w:color w:val="000000"/>
          <w:szCs w:val="22"/>
        </w:rPr>
        <w:t xml:space="preserve">We used a well-studied </w:t>
      </w:r>
      <w:r w:rsidR="000B694F">
        <w:rPr>
          <w:rFonts w:cs="Helvetica"/>
          <w:color w:val="000000"/>
          <w:szCs w:val="22"/>
        </w:rPr>
        <w:t xml:space="preserve">and highly constrained </w:t>
      </w:r>
      <w:r w:rsidR="00931452" w:rsidRPr="00F910E1">
        <w:rPr>
          <w:rFonts w:cs="Helvetica"/>
          <w:color w:val="000000"/>
          <w:szCs w:val="22"/>
        </w:rPr>
        <w:t xml:space="preserve">5.2 </w:t>
      </w:r>
      <w:r w:rsidR="00931452" w:rsidRPr="00F910E1">
        <w:rPr>
          <w:rFonts w:cs="Times New Roman"/>
          <w:color w:val="000000"/>
          <w:position w:val="8"/>
          <w:szCs w:val="16"/>
        </w:rPr>
        <w:t>◦</w:t>
      </w:r>
      <w:r w:rsidR="00931452" w:rsidRPr="00F910E1">
        <w:rPr>
          <w:rFonts w:cs="Helvetica"/>
          <w:color w:val="000000"/>
          <w:szCs w:val="22"/>
        </w:rPr>
        <w:t xml:space="preserve">C mean annual temperature (MAT) gradient in tropical montane wet forests on the Island of Hawaii to test the hypothesis that </w:t>
      </w:r>
      <w:r w:rsidR="00F910E1" w:rsidRPr="00F910E1">
        <w:rPr>
          <w:rFonts w:cs="Helvetica"/>
          <w:color w:val="000000"/>
          <w:szCs w:val="22"/>
        </w:rPr>
        <w:t xml:space="preserve">long-term, whole-ecosystem warming </w:t>
      </w:r>
      <w:r w:rsidR="00972911">
        <w:rPr>
          <w:rFonts w:cs="Helvetica"/>
          <w:color w:val="000000"/>
          <w:szCs w:val="22"/>
        </w:rPr>
        <w:t xml:space="preserve">increases </w:t>
      </w:r>
      <w:r w:rsidR="00F910E1">
        <w:rPr>
          <w:rFonts w:cs="Helvetica"/>
          <w:color w:val="000000"/>
          <w:szCs w:val="22"/>
        </w:rPr>
        <w:t xml:space="preserve">the diversity and </w:t>
      </w:r>
      <w:r w:rsidR="00972911">
        <w:rPr>
          <w:rFonts w:cs="Helvetica"/>
          <w:color w:val="000000"/>
          <w:szCs w:val="22"/>
        </w:rPr>
        <w:t xml:space="preserve">alters the </w:t>
      </w:r>
      <w:r w:rsidR="00F910E1">
        <w:rPr>
          <w:rFonts w:cs="Helvetica"/>
          <w:color w:val="000000"/>
          <w:szCs w:val="22"/>
        </w:rPr>
        <w:t xml:space="preserve">composition of </w:t>
      </w:r>
      <w:r w:rsidR="00931452" w:rsidRPr="00F910E1">
        <w:rPr>
          <w:rFonts w:cs="Helvetica"/>
          <w:color w:val="000000"/>
          <w:szCs w:val="22"/>
        </w:rPr>
        <w:t xml:space="preserve">soil bacterial </w:t>
      </w:r>
      <w:r w:rsidR="00F910E1">
        <w:rPr>
          <w:rFonts w:cs="Helvetica"/>
          <w:color w:val="000000"/>
          <w:szCs w:val="22"/>
        </w:rPr>
        <w:t xml:space="preserve">communities. </w:t>
      </w:r>
      <w:r w:rsidR="000B694F">
        <w:rPr>
          <w:rFonts w:cs="Helvetica"/>
          <w:color w:val="000000"/>
          <w:szCs w:val="22"/>
        </w:rPr>
        <w:t>Across t</w:t>
      </w:r>
      <w:r w:rsidR="00931452" w:rsidRPr="00F910E1">
        <w:rPr>
          <w:rFonts w:cs="Helvetica"/>
          <w:color w:val="000000"/>
          <w:szCs w:val="22"/>
        </w:rPr>
        <w:t>his MAT gradient dominant vegetation, substrate type and age, soil moisture, and disturbance history a</w:t>
      </w:r>
      <w:r w:rsidR="00EC5D46">
        <w:rPr>
          <w:rFonts w:cs="Helvetica"/>
          <w:color w:val="000000"/>
          <w:szCs w:val="22"/>
        </w:rPr>
        <w:t>re</w:t>
      </w:r>
      <w:r w:rsidR="00931452" w:rsidRPr="00F910E1">
        <w:rPr>
          <w:rFonts w:cs="Helvetica"/>
          <w:color w:val="000000"/>
          <w:szCs w:val="22"/>
        </w:rPr>
        <w:t xml:space="preserve"> </w:t>
      </w:r>
      <w:r w:rsidR="00F910E1" w:rsidRPr="00F910E1">
        <w:rPr>
          <w:rFonts w:cs="Helvetica"/>
          <w:color w:val="000000"/>
          <w:szCs w:val="22"/>
        </w:rPr>
        <w:t xml:space="preserve">held </w:t>
      </w:r>
      <w:r w:rsidR="00931452" w:rsidRPr="00F910E1">
        <w:rPr>
          <w:rFonts w:cs="Helvetica"/>
          <w:color w:val="000000"/>
          <w:szCs w:val="22"/>
        </w:rPr>
        <w:t xml:space="preserve">constant, </w:t>
      </w:r>
      <w:r w:rsidR="00F910E1">
        <w:rPr>
          <w:rFonts w:cs="Helvetica"/>
          <w:color w:val="000000"/>
          <w:szCs w:val="22"/>
        </w:rPr>
        <w:t>allowing us</w:t>
      </w:r>
      <w:r w:rsidR="00931452" w:rsidRPr="00F910E1">
        <w:rPr>
          <w:rFonts w:cs="Helvetica"/>
          <w:color w:val="000000"/>
          <w:szCs w:val="22"/>
        </w:rPr>
        <w:t xml:space="preserve"> to </w:t>
      </w:r>
      <w:r w:rsidR="00F910E1" w:rsidRPr="00F910E1">
        <w:rPr>
          <w:rFonts w:cs="Helvetica"/>
          <w:color w:val="000000"/>
          <w:szCs w:val="22"/>
        </w:rPr>
        <w:t xml:space="preserve">effectively </w:t>
      </w:r>
      <w:r w:rsidR="00931452" w:rsidRPr="00F910E1">
        <w:rPr>
          <w:rFonts w:cs="Helvetica"/>
          <w:color w:val="000000"/>
          <w:szCs w:val="22"/>
        </w:rPr>
        <w:t xml:space="preserve">isolate the </w:t>
      </w:r>
      <w:r w:rsidR="00EC5D46">
        <w:rPr>
          <w:rFonts w:cs="Helvetica"/>
          <w:color w:val="000000"/>
          <w:szCs w:val="22"/>
        </w:rPr>
        <w:t>influence of</w:t>
      </w:r>
      <w:r w:rsidR="00931452" w:rsidRPr="00F910E1">
        <w:rPr>
          <w:rFonts w:cs="Helvetica"/>
          <w:color w:val="000000"/>
          <w:szCs w:val="22"/>
        </w:rPr>
        <w:t xml:space="preserve"> rising MAT on </w:t>
      </w:r>
      <w:r w:rsidR="00F910E1" w:rsidRPr="00F910E1">
        <w:rPr>
          <w:rFonts w:cs="Helvetica"/>
          <w:color w:val="000000"/>
          <w:szCs w:val="22"/>
        </w:rPr>
        <w:t xml:space="preserve">soil bacterial community structure. </w:t>
      </w:r>
      <w:r w:rsidR="00A104B7">
        <w:rPr>
          <w:rFonts w:cs="Helvetica"/>
          <w:color w:val="000000"/>
          <w:szCs w:val="22"/>
        </w:rPr>
        <w:t xml:space="preserve">Contrary to our hypothesis, we found that </w:t>
      </w:r>
      <w:r w:rsidR="00CE6BE4">
        <w:rPr>
          <w:rFonts w:cs="Helvetica"/>
          <w:color w:val="000000"/>
          <w:szCs w:val="22"/>
        </w:rPr>
        <w:t xml:space="preserve">the richness, </w:t>
      </w:r>
      <w:proofErr w:type="spellStart"/>
      <w:r w:rsidR="00CE6BE4">
        <w:rPr>
          <w:rFonts w:cs="Helvetica"/>
          <w:color w:val="000000"/>
          <w:szCs w:val="22"/>
        </w:rPr>
        <w:t>phylogenetic</w:t>
      </w:r>
      <w:proofErr w:type="spellEnd"/>
      <w:r w:rsidR="00CE6BE4">
        <w:rPr>
          <w:rFonts w:cs="Helvetica"/>
          <w:color w:val="000000"/>
          <w:szCs w:val="22"/>
        </w:rPr>
        <w:t xml:space="preserve"> diversity and evenness of </w:t>
      </w:r>
      <w:r w:rsidR="00DE7D5E">
        <w:rPr>
          <w:rFonts w:cs="Helvetica"/>
          <w:color w:val="000000"/>
          <w:szCs w:val="22"/>
        </w:rPr>
        <w:t xml:space="preserve">soil </w:t>
      </w:r>
      <w:r w:rsidR="00CE6BE4">
        <w:rPr>
          <w:rFonts w:cs="Helvetica"/>
          <w:color w:val="000000"/>
          <w:szCs w:val="22"/>
        </w:rPr>
        <w:t xml:space="preserve">bacteria remained remarkably stable across the MAT gradient, </w:t>
      </w:r>
      <w:r w:rsidR="00DF7494">
        <w:rPr>
          <w:rFonts w:cs="Helvetica"/>
          <w:color w:val="000000"/>
          <w:szCs w:val="22"/>
        </w:rPr>
        <w:t xml:space="preserve">and that </w:t>
      </w:r>
      <w:r w:rsidR="00CE6BE4">
        <w:rPr>
          <w:rFonts w:cs="Helvetica"/>
          <w:color w:val="000000"/>
          <w:szCs w:val="22"/>
        </w:rPr>
        <w:t xml:space="preserve">MAT </w:t>
      </w:r>
      <w:r w:rsidR="00D61F6F">
        <w:rPr>
          <w:rFonts w:cs="Helvetica"/>
          <w:color w:val="000000"/>
          <w:szCs w:val="22"/>
        </w:rPr>
        <w:t>did not predict</w:t>
      </w:r>
      <w:r w:rsidR="00CE6BE4">
        <w:rPr>
          <w:rFonts w:cs="Helvetica"/>
          <w:color w:val="000000"/>
          <w:szCs w:val="22"/>
        </w:rPr>
        <w:t xml:space="preserve"> </w:t>
      </w:r>
      <w:r w:rsidR="00D61F6F">
        <w:rPr>
          <w:rFonts w:cs="Helvetica"/>
          <w:color w:val="000000"/>
          <w:szCs w:val="22"/>
        </w:rPr>
        <w:t>variation</w:t>
      </w:r>
      <w:r w:rsidR="00DE7D5E">
        <w:rPr>
          <w:rFonts w:cs="Helvetica"/>
          <w:color w:val="000000"/>
          <w:szCs w:val="22"/>
        </w:rPr>
        <w:t xml:space="preserve"> </w:t>
      </w:r>
      <w:r w:rsidR="00CE6BE4">
        <w:rPr>
          <w:rFonts w:cs="Helvetica"/>
          <w:color w:val="000000"/>
          <w:szCs w:val="22"/>
        </w:rPr>
        <w:t xml:space="preserve">in </w:t>
      </w:r>
      <w:r w:rsidR="00DF7494">
        <w:rPr>
          <w:rFonts w:cs="Helvetica"/>
          <w:color w:val="000000"/>
          <w:szCs w:val="22"/>
        </w:rPr>
        <w:t xml:space="preserve">bacterial </w:t>
      </w:r>
      <w:r w:rsidR="00CE6BE4">
        <w:rPr>
          <w:rFonts w:cs="Helvetica"/>
          <w:color w:val="000000"/>
          <w:szCs w:val="22"/>
        </w:rPr>
        <w:t xml:space="preserve">community composition despite a substantial increase in </w:t>
      </w:r>
      <w:r w:rsidR="00DE7D5E">
        <w:rPr>
          <w:rFonts w:cs="Helvetica"/>
          <w:color w:val="000000"/>
          <w:szCs w:val="22"/>
        </w:rPr>
        <w:t xml:space="preserve">soil </w:t>
      </w:r>
      <w:r w:rsidR="00CE6BE4">
        <w:rPr>
          <w:rFonts w:cs="Helvetica"/>
          <w:color w:val="000000"/>
          <w:szCs w:val="22"/>
        </w:rPr>
        <w:t xml:space="preserve">carbon fluxes across </w:t>
      </w:r>
      <w:r w:rsidR="00BD6D71">
        <w:rPr>
          <w:rFonts w:cs="Helvetica"/>
          <w:color w:val="000000"/>
          <w:szCs w:val="22"/>
        </w:rPr>
        <w:t xml:space="preserve">the </w:t>
      </w:r>
      <w:r w:rsidR="00CE6BE4">
        <w:rPr>
          <w:rFonts w:cs="Helvetica"/>
          <w:color w:val="000000"/>
          <w:szCs w:val="22"/>
        </w:rPr>
        <w:t xml:space="preserve">gradient. </w:t>
      </w:r>
      <w:r w:rsidR="00ED0907">
        <w:rPr>
          <w:rFonts w:cs="Helvetica"/>
          <w:color w:val="000000"/>
          <w:szCs w:val="22"/>
        </w:rPr>
        <w:t>O</w:t>
      </w:r>
      <w:r w:rsidR="00CE6BE4">
        <w:rPr>
          <w:rFonts w:cs="Helvetica"/>
          <w:color w:val="000000"/>
          <w:szCs w:val="22"/>
        </w:rPr>
        <w:t xml:space="preserve">ur results suggest that other factors </w:t>
      </w:r>
      <w:r w:rsidR="00BD6D71">
        <w:rPr>
          <w:rFonts w:cs="Helvetica"/>
          <w:color w:val="000000"/>
          <w:szCs w:val="22"/>
        </w:rPr>
        <w:t xml:space="preserve">that are </w:t>
      </w:r>
      <w:r w:rsidR="00CE6BE4">
        <w:rPr>
          <w:rFonts w:cs="Helvetica"/>
          <w:color w:val="000000"/>
          <w:szCs w:val="22"/>
        </w:rPr>
        <w:t>constant across this gradient</w:t>
      </w:r>
      <w:r w:rsidR="00BD6D71">
        <w:rPr>
          <w:rFonts w:cs="Helvetica"/>
          <w:color w:val="000000"/>
          <w:szCs w:val="22"/>
        </w:rPr>
        <w:t xml:space="preserve"> – </w:t>
      </w:r>
      <w:r w:rsidR="00CE6BE4">
        <w:rPr>
          <w:rFonts w:cs="Helvetica"/>
          <w:color w:val="000000"/>
          <w:szCs w:val="22"/>
        </w:rPr>
        <w:t xml:space="preserve">such as soil pH, water availability </w:t>
      </w:r>
      <w:r w:rsidR="00ED0907">
        <w:rPr>
          <w:rFonts w:cs="Helvetica"/>
          <w:color w:val="000000"/>
          <w:szCs w:val="22"/>
        </w:rPr>
        <w:t xml:space="preserve">and </w:t>
      </w:r>
      <w:r w:rsidR="00CE6BE4">
        <w:rPr>
          <w:rFonts w:cs="Helvetica"/>
          <w:color w:val="000000"/>
          <w:szCs w:val="22"/>
        </w:rPr>
        <w:t>plant composition</w:t>
      </w:r>
      <w:r w:rsidR="00BD6D71">
        <w:rPr>
          <w:rFonts w:cs="Helvetica"/>
          <w:color w:val="000000"/>
          <w:szCs w:val="22"/>
        </w:rPr>
        <w:t xml:space="preserve"> – </w:t>
      </w:r>
      <w:r w:rsidR="00CE6BE4">
        <w:rPr>
          <w:rFonts w:cs="Helvetica"/>
          <w:color w:val="000000"/>
          <w:szCs w:val="22"/>
        </w:rPr>
        <w:t xml:space="preserve">may be more important </w:t>
      </w:r>
      <w:r w:rsidR="000B694F">
        <w:rPr>
          <w:rFonts w:cs="Helvetica"/>
          <w:color w:val="000000"/>
          <w:szCs w:val="22"/>
        </w:rPr>
        <w:t xml:space="preserve">than warming in </w:t>
      </w:r>
      <w:r w:rsidR="00CE6BE4">
        <w:rPr>
          <w:rFonts w:cs="Helvetica"/>
          <w:color w:val="000000"/>
          <w:szCs w:val="22"/>
        </w:rPr>
        <w:t>influencing soil bacterial communit</w:t>
      </w:r>
      <w:r w:rsidR="000B694F">
        <w:rPr>
          <w:rFonts w:cs="Helvetica"/>
          <w:color w:val="000000"/>
          <w:szCs w:val="22"/>
        </w:rPr>
        <w:t>y structure</w:t>
      </w:r>
      <w:r w:rsidR="00BD6D71">
        <w:rPr>
          <w:rFonts w:cs="Helvetica"/>
          <w:color w:val="000000"/>
          <w:szCs w:val="22"/>
        </w:rPr>
        <w:t>,</w:t>
      </w:r>
      <w:r w:rsidR="006C3CE3">
        <w:rPr>
          <w:rFonts w:cs="Helvetica"/>
          <w:color w:val="000000"/>
          <w:szCs w:val="22"/>
        </w:rPr>
        <w:t xml:space="preserve"> </w:t>
      </w:r>
      <w:r w:rsidR="00CE6BE4">
        <w:rPr>
          <w:rFonts w:cs="Helvetica"/>
          <w:color w:val="000000"/>
          <w:szCs w:val="22"/>
        </w:rPr>
        <w:t>at least within the temperature range studied here</w:t>
      </w:r>
      <w:r w:rsidR="00BD6D71">
        <w:rPr>
          <w:rFonts w:cs="Helvetica"/>
          <w:color w:val="000000"/>
          <w:szCs w:val="22"/>
        </w:rPr>
        <w:t xml:space="preserve"> (~13-18°C MAT)</w:t>
      </w:r>
      <w:r w:rsidR="00CE6BE4">
        <w:rPr>
          <w:rFonts w:cs="Helvetica"/>
          <w:color w:val="000000"/>
          <w:szCs w:val="22"/>
        </w:rPr>
        <w:t xml:space="preserve">. </w:t>
      </w:r>
      <w:r w:rsidR="00F0142A">
        <w:rPr>
          <w:rFonts w:cs="Helvetica"/>
          <w:color w:val="000000"/>
          <w:szCs w:val="22"/>
        </w:rPr>
        <w:t xml:space="preserve">Ours is the first study </w:t>
      </w:r>
      <w:r w:rsidR="006C3CE3">
        <w:rPr>
          <w:rFonts w:cs="Helvetica"/>
          <w:color w:val="000000"/>
          <w:szCs w:val="22"/>
        </w:rPr>
        <w:t xml:space="preserve">to </w:t>
      </w:r>
      <w:r w:rsidR="00F0142A">
        <w:rPr>
          <w:rFonts w:cs="Helvetica"/>
          <w:color w:val="000000"/>
          <w:szCs w:val="22"/>
        </w:rPr>
        <w:t xml:space="preserve">demonstrate stability of </w:t>
      </w:r>
      <w:r w:rsidR="0085086C">
        <w:rPr>
          <w:rFonts w:cs="Helvetica"/>
          <w:color w:val="000000"/>
          <w:szCs w:val="22"/>
        </w:rPr>
        <w:t xml:space="preserve">soil bacterial community </w:t>
      </w:r>
      <w:r w:rsidR="00F0142A">
        <w:rPr>
          <w:rFonts w:cs="Helvetica"/>
          <w:color w:val="000000"/>
          <w:szCs w:val="22"/>
        </w:rPr>
        <w:t>structure with rising MAT and increased carbon flux</w:t>
      </w:r>
      <w:r w:rsidR="00F0142A" w:rsidRPr="00F0142A">
        <w:rPr>
          <w:rFonts w:cs="Helvetica"/>
          <w:color w:val="000000"/>
          <w:szCs w:val="22"/>
        </w:rPr>
        <w:t xml:space="preserve"> </w:t>
      </w:r>
      <w:r w:rsidR="00F0142A">
        <w:rPr>
          <w:rFonts w:cs="Helvetica"/>
          <w:color w:val="000000"/>
          <w:szCs w:val="22"/>
        </w:rPr>
        <w:t xml:space="preserve">in a tropical wet forest ecosystem. Moreover, our results </w:t>
      </w:r>
      <w:r w:rsidR="0016037F">
        <w:rPr>
          <w:rFonts w:cs="Helvetica"/>
          <w:color w:val="000000"/>
          <w:szCs w:val="22"/>
        </w:rPr>
        <w:t xml:space="preserve">add to growing evidence that soil bacterial communities in low-pH forest soils dominated by </w:t>
      </w:r>
      <w:proofErr w:type="spellStart"/>
      <w:r w:rsidR="0016037F">
        <w:rPr>
          <w:rFonts w:cs="Helvetica"/>
          <w:color w:val="000000"/>
          <w:szCs w:val="22"/>
        </w:rPr>
        <w:t>Proteobacteria</w:t>
      </w:r>
      <w:proofErr w:type="spellEnd"/>
      <w:r w:rsidR="0016037F">
        <w:rPr>
          <w:rFonts w:cs="Helvetica"/>
          <w:color w:val="000000"/>
          <w:szCs w:val="22"/>
        </w:rPr>
        <w:t xml:space="preserve"> and </w:t>
      </w:r>
      <w:proofErr w:type="spellStart"/>
      <w:r w:rsidR="0016037F">
        <w:rPr>
          <w:rFonts w:cs="Helvetica"/>
          <w:color w:val="000000"/>
          <w:szCs w:val="22"/>
        </w:rPr>
        <w:t>Acidobacteria</w:t>
      </w:r>
      <w:proofErr w:type="spellEnd"/>
      <w:r w:rsidR="0016037F">
        <w:rPr>
          <w:rFonts w:cs="Helvetica"/>
          <w:color w:val="000000"/>
          <w:szCs w:val="22"/>
        </w:rPr>
        <w:t xml:space="preserve"> may be </w:t>
      </w:r>
      <w:r w:rsidR="00ED0907">
        <w:rPr>
          <w:rFonts w:cs="Helvetica"/>
          <w:color w:val="000000"/>
          <w:szCs w:val="22"/>
        </w:rPr>
        <w:t>insensitive</w:t>
      </w:r>
      <w:r w:rsidR="0016037F">
        <w:rPr>
          <w:rFonts w:cs="Helvetica"/>
          <w:color w:val="000000"/>
          <w:szCs w:val="22"/>
        </w:rPr>
        <w:t xml:space="preserve"> to the direct effect of climate warming. </w:t>
      </w:r>
    </w:p>
    <w:p w:rsidR="00E0730B" w:rsidRPr="00E0730B" w:rsidRDefault="00E0730B" w:rsidP="00E0730B">
      <w:pPr>
        <w:spacing w:line="480" w:lineRule="auto"/>
        <w:rPr>
          <w:b/>
        </w:rPr>
      </w:pPr>
      <w:r w:rsidRPr="00E0730B">
        <w:rPr>
          <w:b/>
        </w:rPr>
        <w:t>Introduction:</w:t>
      </w:r>
    </w:p>
    <w:p w:rsidR="00695BBC" w:rsidRDefault="00333489" w:rsidP="00C9773B">
      <w:pPr>
        <w:spacing w:line="480" w:lineRule="auto"/>
        <w:ind w:firstLine="360"/>
      </w:pPr>
      <w:r>
        <w:t>Climate</w:t>
      </w:r>
      <w:r w:rsidR="002519A8">
        <w:t xml:space="preserve"> warming </w:t>
      </w:r>
      <w:r>
        <w:t xml:space="preserve">may have both </w:t>
      </w:r>
      <w:r w:rsidR="002519A8">
        <w:t xml:space="preserve">direct and indirect effects on </w:t>
      </w:r>
      <w:r w:rsidR="007328D6">
        <w:t>soil bacterial community structure</w:t>
      </w:r>
      <w:r w:rsidR="00ED5FF9">
        <w:t>,</w:t>
      </w:r>
      <w:r w:rsidR="00105EC9">
        <w:t xml:space="preserve"> </w:t>
      </w:r>
      <w:r w:rsidR="007328D6">
        <w:t>but</w:t>
      </w:r>
      <w:r w:rsidR="00105EC9">
        <w:t xml:space="preserve"> </w:t>
      </w:r>
      <w:r w:rsidR="002519A8">
        <w:t xml:space="preserve">the </w:t>
      </w:r>
      <w:r w:rsidR="002D2936">
        <w:t xml:space="preserve">magnitude and </w:t>
      </w:r>
      <w:r w:rsidR="002519A8">
        <w:t xml:space="preserve">direction </w:t>
      </w:r>
      <w:r w:rsidR="002D2936">
        <w:t>of these effects remain</w:t>
      </w:r>
      <w:r w:rsidR="002519A8">
        <w:t xml:space="preserve"> poorly resolved</w:t>
      </w:r>
      <w:r w:rsidR="00ED5FF9">
        <w:t xml:space="preserve"> </w:t>
      </w:r>
      <w:r w:rsidR="00816898">
        <w:fldChar w:fldCharType="begin"/>
      </w:r>
      <w:r w:rsidR="00AA682D">
        <w:instrText xml:space="preserve"> ADDIN PAPERS2_CITATIONS &lt;citation&gt;&lt;uuid&gt;8A3E8A0A-2BF1-4007-8EF8-AC45B90AF9D8&lt;/uuid&gt;&lt;priority&gt;0&lt;/priority&gt;&lt;publications&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gt;&lt;uuid&gt;6DE36CC3-7407-4B17-B664-018B302E8073&lt;/uuid&gt;&lt;volume&gt;3&lt;/volume&gt;&lt;accepted_date&gt;99201211191200000000222000&lt;/accepted_date&gt;&lt;doi&gt;10.3389/fmicb.2012.00417&lt;/doi&gt;&lt;startpage&gt;417&lt;/startpage&gt;&lt;publication_date&gt;99201200001200000000200000&lt;/publication_date&gt;&lt;url&gt;http://eutils.ncbi.nlm.nih.gov/entrez/eutils/elink.fcgi?dbfrom=pubmed&amp;amp;id=23267351&amp;amp;retmode=ref&amp;amp;cmd=prlinks&lt;/url&gt;&lt;type&gt;400&lt;/type&gt;&lt;title&gt;Fundamentals of microbial community resistance and resilience.&lt;/title&gt;&lt;location&gt;&amp;lt;html&amp;gt;&amp;lt;head&amp;gt;&amp;lt;meta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Home&amp;lt;/a&amp;gt;&amp;lt;/div&amp;gt;&amp;lt;/body&amp;gt;&amp;lt;/html&amp;gt;&lt;/location&gt;&lt;submission_date&gt;99201210011200000000222000&lt;/submission_date&gt;&lt;institution&gt;Department of Molecular, Cellular and Developmental Biology, Yale University New Haven, CT, USA.&lt;/institution&gt;&lt;subtype&gt;400&lt;/subtype&gt;&lt;bundle&gt;&lt;publication&gt;&lt;title&gt;Frontiers in microbiology&lt;/title&gt;&lt;type&gt;-100&lt;/type&gt;&lt;subtype&gt;-100&lt;/subtype&gt;&lt;uuid&gt;F21A15B9-2990-4D4B-B789-14B2F7B2AF47&lt;/uuid&gt;&lt;/publication&gt;&lt;/bundle&gt;&lt;authors&gt;&lt;author&gt;&lt;firstName&gt;Ashley&lt;/firstName&gt;&lt;lastName&gt;Shade&lt;/lastName&gt;&lt;/author&gt;&lt;author&gt;&lt;firstName&gt;Hannes&lt;/firstName&gt;&lt;lastName&gt;Peter&lt;/lastName&gt;&lt;/author&gt;&lt;author&gt;&lt;firstName&gt;Steven&lt;/firstName&gt;&lt;middleNames&gt;D&lt;/middleNames&gt;&lt;lastName&gt;Allison&lt;/lastName&gt;&lt;/author&gt;&lt;author&gt;&lt;firstName&gt;Didier&lt;/firstName&gt;&lt;middleNames&gt;L&lt;/middleNames&gt;&lt;lastName&gt;Baho&lt;/lastName&gt;&lt;/author&gt;&lt;author&gt;&lt;firstName&gt;Mercè&lt;/firstName&gt;&lt;lastName&gt;Berga&lt;/lastName&gt;&lt;/author&gt;&lt;author&gt;&lt;firstName&gt;Helmut&lt;/firstName&gt;&lt;lastName&gt;Bürgmann&lt;/lastName&gt;&lt;/author&gt;&lt;author&gt;&lt;firstName&gt;David&lt;/firstName&gt;&lt;middleNames&gt;H&lt;/middleNames&gt;&lt;lastName&gt;Huber&lt;/lastName&gt;&lt;/author&gt;&lt;author&gt;&lt;firstName&gt;Silke&lt;/firstName&gt;&lt;lastName&gt;Langenheder&lt;/lastName&gt;&lt;/author&gt;&lt;author&gt;&lt;firstName&gt;Jay&lt;/firstName&gt;&lt;middleNames&gt;T&lt;/middleNames&gt;&lt;lastName&gt;Lennon&lt;/lastName&gt;&lt;/author&gt;&lt;author&gt;&lt;firstName&gt;Jennifer&lt;/firstName&gt;&lt;middleNames&gt;B H&lt;/middleNames&gt;&lt;lastName&gt;Martiny&lt;/lastName&gt;&lt;/author&gt;&lt;author&gt;&lt;firstName&gt;Kristin&lt;/firstName&gt;&lt;middleNames&gt;L&lt;/middleNames&gt;&lt;lastName&gt;Matulich&lt;/lastName&gt;&lt;/author&gt;&lt;author&gt;&lt;firstName&gt;Thomas&lt;/firstName&gt;&lt;middleNames&gt;M&lt;/middleNames&gt;&lt;lastName&gt;Schmidt&lt;/lastName&gt;&lt;/author&gt;&lt;author&gt;&lt;firstName&gt;Jo&lt;/firstName&gt;&lt;lastName&gt;Handelsman&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s&gt;&lt;cites&gt;&lt;/cites&gt;&lt;/citation&gt;</w:instrText>
      </w:r>
      <w:r w:rsidR="00816898">
        <w:fldChar w:fldCharType="separate"/>
      </w:r>
      <w:r w:rsidR="00AA682D">
        <w:rPr>
          <w:rFonts w:cs="Times New Roman"/>
        </w:rPr>
        <w:t>(Allison and Martiny 2008, Shade et al. 2012, Cregger et al. 2014)</w:t>
      </w:r>
      <w:r w:rsidR="00816898">
        <w:fldChar w:fldCharType="end"/>
      </w:r>
      <w:r w:rsidR="00195D4D">
        <w:t xml:space="preserve">. </w:t>
      </w:r>
      <w:r w:rsidR="00A93602">
        <w:t>I</w:t>
      </w:r>
      <w:r w:rsidR="00ED38BB">
        <w:t>n</w:t>
      </w:r>
      <w:r w:rsidR="00D4243A">
        <w:t xml:space="preserve"> particular, there are </w:t>
      </w:r>
      <w:r w:rsidR="00A93602">
        <w:t>surprising</w:t>
      </w:r>
      <w:r w:rsidR="00D4243A">
        <w:t xml:space="preserve">ly few </w:t>
      </w:r>
      <w:r w:rsidR="005327B9">
        <w:t>published studies</w:t>
      </w:r>
      <w:r w:rsidR="00CD0655">
        <w:t xml:space="preserve"> on how </w:t>
      </w:r>
      <w:r w:rsidR="00F910E1">
        <w:t>climate warming</w:t>
      </w:r>
      <w:r w:rsidR="00CD0655">
        <w:t xml:space="preserve"> </w:t>
      </w:r>
      <w:r w:rsidR="00956C7B">
        <w:t>affects</w:t>
      </w:r>
      <w:r w:rsidR="007328D6">
        <w:t xml:space="preserve"> soil bacterial community composition and diversity</w:t>
      </w:r>
      <w:r w:rsidR="00CD0655">
        <w:t xml:space="preserve"> in </w:t>
      </w:r>
      <w:r w:rsidR="005327B9">
        <w:t>tropical forest ecosystems</w:t>
      </w:r>
      <w:r w:rsidR="00CD0655">
        <w:t xml:space="preserve">. This represents a significant knowledge gap </w:t>
      </w:r>
      <w:r w:rsidR="00E112F8">
        <w:t>given that</w:t>
      </w:r>
      <w:r w:rsidR="00C9773B">
        <w:t xml:space="preserve"> </w:t>
      </w:r>
      <w:r w:rsidR="002B3E29">
        <w:t xml:space="preserve">tropical forests </w:t>
      </w:r>
      <w:r w:rsidR="00D4243A">
        <w:t>play a very large role in global carbon cycling</w:t>
      </w:r>
      <w:r w:rsidR="002B3E29">
        <w:t xml:space="preserve"> </w:t>
      </w:r>
      <w:r w:rsidR="00816898">
        <w:fldChar w:fldCharType="begin"/>
      </w:r>
      <w:r w:rsidR="000A4A8E">
        <w:instrText xml:space="preserve"> ADDIN PAPERS2_CITATIONS &lt;citation&gt;&lt;uuid&gt;08803931-8C08-4A10-9B84-2CC93192AE60&lt;/uuid&gt;&lt;priority&gt;2&lt;/priority&gt;&lt;publications&gt;&lt;publication&gt;&lt;volume&gt;320&lt;/volume&gt;&lt;number&gt;5882&lt;/number&gt;&lt;doi&gt;10.1126/science.1155121&lt;/doi&gt;&lt;startpage&gt;1444&lt;/startpage&gt;&lt;title&gt;Forests and climate change: Forcings, feedbacks, and the climate benefits of forests&lt;/title&gt;&lt;uuid&gt;5351375B-CC5A-437C-940C-98FC536F7B4B&lt;/uuid&gt;&lt;subtype&gt;400&lt;/subtype&gt;&lt;endpage&gt;1449&lt;/endpage&gt;&lt;type&gt;400&lt;/type&gt;&lt;publication_date&gt;99200806131200000000222000&lt;/publication_date&gt;&lt;bundle&gt;&lt;publication&gt;&lt;publisher&gt;AAAS&lt;/publisher&gt;&lt;title&gt;Science&lt;/title&gt;&lt;type&gt;-100&lt;/type&gt;&lt;subtype&gt;-100&lt;/subtype&gt;&lt;uuid&gt;3216BE98-3941-42D4-8E83-B35A70104ECD&lt;/uuid&gt;&lt;/publication&gt;&lt;/bundle&gt;&lt;authors&gt;&lt;author&gt;&lt;firstName&gt;G&lt;/firstName&gt;&lt;middleNames&gt;B&lt;/middleNames&gt;&lt;lastName&gt;Bonan&lt;/lastName&gt;&lt;/author&gt;&lt;/authors&gt;&lt;/publication&gt;&lt;publication&gt;&lt;volume&gt;333&lt;/volume&gt;&lt;publication_date&gt;99201108181200000000222000&lt;/publication_date&gt;&lt;number&gt;6045&lt;/number&gt;&lt;doi&gt;10.1126/science.1201609&lt;/doi&gt;&lt;startpage&gt;988&lt;/startpage&gt;&lt;title&gt;A Large and Persistent Carbon Sink in the World's Forests&lt;/title&gt;&lt;uuid&gt;51865BCC-A9A2-4207-AE6C-914E44C7ED54&lt;/uuid&gt;&lt;subtype&gt;400&lt;/subtype&gt;&lt;endpage&gt;993&lt;/endpage&gt;&lt;type&gt;400&lt;/type&gt;&lt;url&gt;http://www.sciencemag.org/cgi/doi/10.1126/science.1201609&lt;/url&gt;&lt;bundle&gt;&lt;publication&gt;&lt;publisher&gt;AAAS&lt;/publisher&gt;&lt;title&gt;Science&lt;/title&gt;&lt;type&gt;-100&lt;/type&gt;&lt;subtype&gt;-100&lt;/subtype&gt;&lt;uuid&gt;3216BE98-3941-42D4-8E83-B35A70104ECD&lt;/uuid&gt;&lt;/publication&gt;&lt;/bundle&gt;&lt;authors&gt;&lt;author&gt;&lt;firstName&gt;Y&lt;/firstName&gt;&lt;lastName&gt;Pan&lt;/lastName&gt;&lt;/author&gt;&lt;author&gt;&lt;firstName&gt;R&lt;/firstName&gt;&lt;middleNames&gt;A&lt;/middleNames&gt;&lt;lastName&gt;Birdsey&lt;/lastName&gt;&lt;/author&gt;&lt;author&gt;&lt;firstName&gt;J&lt;/firstName&gt;&lt;lastName&gt;Fang&lt;/lastName&gt;&lt;/author&gt;&lt;author&gt;&lt;firstName&gt;R.&lt;/firstName&gt;&lt;lastName&gt;Houghton&lt;/lastName&gt;&lt;/author&gt;&lt;author&gt;&lt;firstName&gt;P&lt;/firstName&gt;&lt;middleNames&gt;E&lt;/middleNames&gt;&lt;lastName&gt;Kauppi&lt;/lastName&gt;&lt;/author&gt;&lt;author&gt;&lt;firstName&gt;W&lt;/firstName&gt;&lt;middleNames&gt;A&lt;/middleNames&gt;&lt;lastName&gt;Kurz&lt;/lastName&gt;&lt;/author&gt;&lt;author&gt;&lt;firstName&gt;O&lt;/firstName&gt;&lt;middleNames&gt;L&lt;/middleNames&gt;&lt;lastName&gt;Phillips&lt;/lastName&gt;&lt;/author&gt;&lt;author&gt;&lt;firstName&gt;A&lt;/firstName&gt;&lt;lastName&gt;Shvidenko&lt;/lastName&gt;&lt;/author&gt;&lt;author&gt;&lt;firstName&gt;S&lt;/firstName&gt;&lt;middleNames&gt;L&lt;/middleNames&gt;&lt;lastName&gt;Lewis&lt;/lastName&gt;&lt;/author&gt;&lt;author&gt;&lt;firstName&gt;J&lt;/firstName&gt;&lt;middleNames&gt;G&lt;/middleNames&gt;&lt;lastName&gt;Canadell&lt;/lastName&gt;&lt;/author&gt;&lt;author&gt;&lt;firstName&gt;P&lt;/firstName&gt;&lt;lastName&gt;Ciais&lt;/lastName&gt;&lt;/author&gt;&lt;author&gt;&lt;firstName&gt;R&lt;/firstName&gt;&lt;middleNames&gt;B&lt;/middleNames&gt;&lt;lastName&gt;Jackson&lt;/lastName&gt;&lt;/author&gt;&lt;author&gt;&lt;firstName&gt;S&lt;/firstName&gt;&lt;middleNames&gt;W&lt;/middleNames&gt;&lt;lastName&gt;Pacala&lt;/lastName&gt;&lt;/author&gt;&lt;author&gt;&lt;firstName&gt;A&lt;/firstName&gt;&lt;middleNames&gt;D&lt;/middleNames&gt;&lt;lastName&gt;McGuire&lt;/lastName&gt;&lt;/author&gt;&lt;author&gt;&lt;firstName&gt;S&lt;/firstName&gt;&lt;lastName&gt;Piao&lt;/lastName&gt;&lt;/author&gt;&lt;author&gt;&lt;firstName&gt;A&lt;/firstName&gt;&lt;lastName&gt;Rautiainen&lt;/lastName&gt;&lt;/author&gt;&lt;author&gt;&lt;firstName&gt;S&lt;/firstName&gt;&lt;lastName&gt;Sitch&lt;/lastName&gt;&lt;/author&gt;&lt;author&gt;&lt;firstName&gt;D&lt;/firstName&gt;&lt;lastName&gt;Hayes&lt;/lastName&gt;&lt;/author&gt;&lt;/authors&gt;&lt;/publication&gt;&lt;publication&gt;&lt;volume&gt;329&lt;/volume&gt;&lt;publication_date&gt;99201008121200000000222000&lt;/publication_date&gt;&lt;number&gt;5993&lt;/number&gt;&lt;doi&gt;10.1126/science.1184984&lt;/doi&gt;&lt;startpage&gt;834&lt;/startpage&gt;&lt;title&gt;Terrestrial Gross Carbon Dioxide Uptake: Global Distribution and Covariation with Climate&lt;/title&gt;&lt;uuid&gt;7B762B61-F762-4013-89B4-AF77070AF9D8&lt;/uuid&gt;&lt;subtype&gt;400&lt;/subtype&gt;&lt;endpage&gt;838&lt;/endpage&gt;&lt;type&gt;400&lt;/type&gt;&lt;url&gt;http://www.sciencemag.org/cgi/doi/10.1126/science.1184984&lt;/url&gt;&lt;bundle&gt;&lt;publication&gt;&lt;publisher&gt;AAAS&lt;/publisher&gt;&lt;title&gt;Science&lt;/title&gt;&lt;type&gt;-100&lt;/type&gt;&lt;subtype&gt;-100&lt;/subtype&gt;&lt;uuid&gt;3216BE98-3941-42D4-8E83-B35A70104ECD&lt;/uuid&gt;&lt;/publication&gt;&lt;/bundle&gt;&lt;authors&gt;&lt;author&gt;&lt;firstName&gt;C&lt;/firstName&gt;&lt;lastName&gt;Beer&lt;/lastName&gt;&lt;/author&gt;&lt;author&gt;&lt;firstName&gt;M&lt;/firstName&gt;&lt;lastName&gt;Reichstein&lt;/lastName&gt;&lt;/author&gt;&lt;author&gt;&lt;firstName&gt;E&lt;/firstName&gt;&lt;lastName&gt;Tomelleri&lt;/lastName&gt;&lt;/author&gt;&lt;author&gt;&lt;firstName&gt;P&lt;/firstName&gt;&lt;lastName&gt;Ciais&lt;/lastName&gt;&lt;/author&gt;&lt;author&gt;&lt;firstName&gt;M&lt;/firstName&gt;&lt;lastName&gt;Jung&lt;/lastName&gt;&lt;/author&gt;&lt;author&gt;&lt;firstName&gt;N&lt;/firstName&gt;&lt;lastName&gt;Carvalhais&lt;/lastName&gt;&lt;/author&gt;&lt;author&gt;&lt;firstName&gt;C&lt;/firstName&gt;&lt;lastName&gt;Rodenbeck&lt;/lastName&gt;&lt;/author&gt;&lt;author&gt;&lt;firstName&gt;M&lt;/firstName&gt;&lt;middleNames&gt;A&lt;/middleNames&gt;&lt;lastName&gt;Arain&lt;/lastName&gt;&lt;/author&gt;&lt;author&gt;&lt;firstName&gt;D&lt;/firstName&gt;&lt;lastName&gt;Baldocchi&lt;/lastName&gt;&lt;/author&gt;&lt;author&gt;&lt;firstName&gt;G&lt;/firstName&gt;&lt;middleNames&gt;B&lt;/middleNames&gt;&lt;lastName&gt;Bonan&lt;/lastName&gt;&lt;/author&gt;&lt;author&gt;&lt;firstName&gt;A&lt;/firstName&gt;&lt;lastName&gt;Bondeau&lt;/lastName&gt;&lt;/author&gt;&lt;author&gt;&lt;firstName&gt;A&lt;/firstName&gt;&lt;lastName&gt;Cescatti&lt;/lastName&gt;&lt;/author&gt;&lt;author&gt;&lt;firstName&gt;G&lt;/firstName&gt;&lt;lastName&gt;Lasslop&lt;/lastName&gt;&lt;/author&gt;&lt;author&gt;&lt;firstName&gt;A&lt;/firstName&gt;&lt;lastName&gt;Lindroth&lt;/lastName&gt;&lt;/author&gt;&lt;author&gt;&lt;firstName&gt;M&lt;/firstName&gt;&lt;lastName&gt;Lomas&lt;/lastName&gt;&lt;/author&gt;&lt;author&gt;&lt;firstName&gt;S&lt;/firstName&gt;&lt;lastName&gt;Luyssaert&lt;/lastName&gt;&lt;/author&gt;&lt;author&gt;&lt;firstName&gt;H&lt;/firstName&gt;&lt;lastName&gt;Margolis&lt;/lastName&gt;&lt;/author&gt;&lt;author&gt;&lt;firstName&gt;K&lt;/firstName&gt;&lt;middleNames&gt;W&lt;/middleNames&gt;&lt;lastName&gt;Oleson&lt;/lastName&gt;&lt;/author&gt;&lt;author&gt;&lt;firstName&gt;O&lt;/firstName&gt;&lt;lastName&gt;Roupsard&lt;/lastName&gt;&lt;/author&gt;&lt;author&gt;&lt;firstName&gt;E&lt;/firstName&gt;&lt;lastName&gt;Veenendaal&lt;/lastName&gt;&lt;/author&gt;&lt;author&gt;&lt;firstName&gt;N&lt;/firstName&gt;&lt;lastName&gt;Viovy&lt;/lastName&gt;&lt;/author&gt;&lt;author&gt;&lt;firstName&gt;C&lt;/firstName&gt;&lt;lastName&gt;Williams&lt;/lastName&gt;&lt;/author&gt;&lt;author&gt;&lt;firstName&gt;F&lt;/firstName&gt;&lt;middleNames&gt;I&lt;/middleNames&gt;&lt;lastName&gt;Woodward&lt;/lastName&gt;&lt;/author&gt;&lt;author&gt;&lt;firstName&gt;D&lt;/firstName&gt;&lt;lastName&gt;Papale&lt;/lastName&gt;&lt;/author&gt;&lt;/authors&gt;&lt;/publication&gt;&lt;/publications&gt;&lt;cites&gt;&lt;/cites&gt;&lt;/citation&gt;</w:instrText>
      </w:r>
      <w:r w:rsidR="00816898">
        <w:fldChar w:fldCharType="separate"/>
      </w:r>
      <w:r w:rsidR="002B3E29">
        <w:rPr>
          <w:rFonts w:cs="Times New Roman"/>
        </w:rPr>
        <w:t>(Bonan 2008, Beer et al. 2010, Pan et al. 2011)</w:t>
      </w:r>
      <w:r w:rsidR="00816898">
        <w:fldChar w:fldCharType="end"/>
      </w:r>
      <w:r w:rsidR="00D4243A">
        <w:t>,</w:t>
      </w:r>
      <w:r w:rsidR="006B11FF">
        <w:t xml:space="preserve"> and</w:t>
      </w:r>
      <w:r w:rsidR="002B3E29">
        <w:t xml:space="preserve"> </w:t>
      </w:r>
      <w:r w:rsidR="00E112F8">
        <w:t xml:space="preserve">that </w:t>
      </w:r>
      <w:r w:rsidR="002519A8">
        <w:t>soil bacterial diversity and composition are</w:t>
      </w:r>
      <w:r w:rsidR="00695BBC">
        <w:t xml:space="preserve"> closely linked to </w:t>
      </w:r>
      <w:r w:rsidR="00CD0655">
        <w:t>biogeochemical cy</w:t>
      </w:r>
      <w:r w:rsidR="006B11FF">
        <w:t>cling and greenhouse gas fluxes</w:t>
      </w:r>
      <w:r w:rsidR="00CD0655">
        <w:t xml:space="preserve"> </w:t>
      </w:r>
      <w:r w:rsidR="00816898">
        <w:fldChar w:fldCharType="begin"/>
      </w:r>
      <w:r w:rsidR="000A4A8E">
        <w:instrText xml:space="preserve"> ADDIN PAPERS2_CITATIONS &lt;citation&gt;&lt;uuid&gt;F116DF78-5FAC-4FB1-A367-2FFB8884BD0C&lt;/uuid&gt;&lt;priority&gt;3&lt;/priority&gt;&lt;publications&gt;&lt;publication&gt;&lt;uuid&gt;2D799AA6-8702-46C1-A866-D178E0174B7D&lt;/uuid&gt;&lt;volume&gt;306&lt;/volume&gt;&lt;doi&gt;10.1126/science.1101865&lt;/doi&gt;&lt;startpage&gt;1019&lt;/startpage&gt;&lt;publication_date&gt;99200411051200000000222000&lt;/publication_date&gt;&lt;url&gt;http://eutils.ncbi.nlm.nih.gov/entrez/eutils/elink.fcgi?dbfrom=pubmed&amp;amp;id=15528441&amp;amp;retmode=ref&amp;amp;cmd=prlinks&lt;/url&gt;&lt;type&gt;400&lt;/type&gt;&lt;title&gt;Biodiversity effects on soil processes explained by interspecific functional dissimilarity.&lt;/title&gt;&lt;location&gt;&amp;lt;html&amp;gt;&amp;lt;head&amp;gt;&amp;lt;meta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Home&amp;lt;/a&amp;gt;&amp;lt;/div&amp;gt;&amp;lt;/body&amp;gt;&amp;lt;/html&amp;gt;&lt;/location&gt;&lt;institution&gt;Vrije Universiteit, Institute of Ecological Science, Department of Animal Ecology, de Boelelaan 1085, 1081 HV Amsterdam, Netherlands.&lt;/institution&gt;&lt;number&gt;5698&lt;/number&gt;&lt;subtype&gt;400&lt;/subtype&gt;&lt;endpage&gt;1020&lt;/endpage&gt;&lt;bundle&gt;&lt;publication&gt;&lt;publisher&gt;AAAS&lt;/publisher&gt;&lt;title&gt;Science&lt;/title&gt;&lt;type&gt;-100&lt;/type&gt;&lt;subtype&gt;-100&lt;/subtype&gt;&lt;uuid&gt;3216BE98-3941-42D4-8E83-B35A70104ECD&lt;/uuid&gt;&lt;/publication&gt;&lt;/bundle&gt;&lt;authors&gt;&lt;author&gt;&lt;firstName&gt;D&lt;/firstName&gt;&lt;middleNames&gt;A&lt;/middleNames&gt;&lt;lastName&gt;Heemsbergen&lt;/lastName&gt;&lt;/author&gt;&lt;author&gt;&lt;firstName&gt;M&lt;/firstName&gt;&lt;middleNames&gt;P&lt;/middleNames&gt;&lt;lastName&gt;Berg&lt;/lastName&gt;&lt;/author&gt;&lt;author&gt;&lt;firstName&gt;M&lt;/firstName&gt;&lt;lastName&gt;Loreau&lt;/lastName&gt;&lt;/author&gt;&lt;author&gt;&lt;lastName&gt;Hal&lt;/lastName&gt;&lt;nonDroppingParticle&gt;van&lt;/nonDroppingParticle&gt;&lt;firstName&gt;J&lt;/firstName&gt;&lt;middleNames&gt;R&lt;/middleNames&gt;&lt;/author&gt;&lt;author&gt;&lt;firstName&gt;J&lt;/firstName&gt;&lt;middleNames&gt;H&lt;/middleNames&gt;&lt;lastName&gt;Faber&lt;/lastName&gt;&lt;/author&gt;&lt;author&gt;&lt;firstName&gt;H&lt;/firstName&gt;&lt;middleNames&gt;A&lt;/middleNames&gt;&lt;lastName&gt;Verhoef&lt;/lastName&gt;&lt;/author&gt;&lt;/authors&gt;&lt;/publication&gt;&lt;publication&gt;&lt;volume&gt;104&lt;/volume&gt;&lt;publication_date&gt;99200700001200000000200000&lt;/publication_date&gt;&lt;number&gt;12&lt;/number&gt;&lt;startpage&gt;4990&lt;/startpage&gt;&lt;title&gt;Altered soil microbial community at elevated CO2 leads to loss of soil carbon&lt;/title&gt;&lt;uuid&gt;A651A23F-A7D7-4CC9-9E42-8B12EC3D6DF3&lt;/uuid&gt;&lt;subtype&gt;400&lt;/subtype&gt;&lt;publisher&gt;National Acad Sciences&lt;/publisher&gt;&lt;type&gt;400&lt;/type&gt;&lt;url&gt;http://www.pnas.org/content/104/12/4990.short&lt;/url&gt;&lt;bundle&gt;&lt;publication&gt;&lt;publisher&gt;National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K&lt;/firstName&gt;&lt;middleNames&gt;M&lt;/middleNames&gt;&lt;lastName&gt;Carney&lt;/lastName&gt;&lt;/author&gt;&lt;author&gt;&lt;firstName&gt;B&lt;/firstName&gt;&lt;middleNames&gt;A&lt;/middleNames&gt;&lt;lastName&gt;Hungate&lt;/lastName&gt;&lt;/author&gt;&lt;author&gt;&lt;firstName&gt;B&lt;/firstName&gt;&lt;middleNames&gt;G&lt;/middleNames&gt;&lt;lastName&gt;Drake&lt;/lastName&gt;&lt;/author&gt;&lt;author&gt;&lt;firstName&gt;J&lt;/firstName&gt;&lt;middleNames&gt;P&lt;/middleNames&gt;&lt;lastName&gt;Megonigal&lt;/lastName&gt;&lt;/author&gt;&lt;/authors&gt;&lt;/publication&gt;&lt;publication&gt;&lt;uuid&gt;19E0265B-853F-4806-B03F-174DB32FC277&lt;/uuid&gt;&lt;volume&gt;16&lt;/volume&gt;&lt;doi&gt;10.1111/1462-2920.12353&lt;/doi&gt;&lt;subtitle&gt;Microbial diversity and ecosystem functions&lt;/subtitle&gt;&lt;startpage&gt;2408&lt;/startpage&gt;&lt;publication_date&gt;99201401151200000000222000&lt;/publication_date&gt;&lt;url&gt;http://doi.wiley.com/10.1111/1462-2920.12353&lt;/url&gt;&lt;type&gt;400&lt;/type&gt;&lt;title&gt;Loss of microbial diversity in soils is coincident with reductions in some specialized functions&lt;/title&gt;&lt;number&gt;8&lt;/number&gt;&lt;subtype&gt;400&lt;/subtype&gt;&lt;endpage&gt;2420&lt;/endpage&gt;&lt;bundle&gt;&lt;publication&gt;&lt;title&gt;Environmental Microbiology&lt;/title&gt;&lt;type&gt;-100&lt;/type&gt;&lt;subtype&gt;-100&lt;/subtype&gt;&lt;uuid&gt;2C536AB5-2D05-403B-A2CD-3E28227C60F1&lt;/uuid&gt;&lt;/publication&gt;&lt;/bundle&gt;&lt;authors&gt;&lt;author&gt;&lt;firstName&gt;Brajesh&lt;/firstName&gt;&lt;middleNames&gt;K&lt;/middleNames&gt;&lt;lastName&gt;Singh&lt;/lastName&gt;&lt;/author&gt;&lt;author&gt;&lt;firstName&gt;Christopher&lt;/firstName&gt;&lt;lastName&gt;Quince&lt;/lastName&gt;&lt;/author&gt;&lt;author&gt;&lt;firstName&gt;Catriona&lt;/firstName&gt;&lt;middleNames&gt;A&lt;/middleNames&gt;&lt;lastName&gt;Macdonald&lt;/lastName&gt;&lt;/author&gt;&lt;author&gt;&lt;firstName&gt;Amit&lt;/firstName&gt;&lt;lastName&gt;Khachane&lt;/lastName&gt;&lt;/author&gt;&lt;author&gt;&lt;firstName&gt;Nadine&lt;/firstName&gt;&lt;lastName&gt;Thomas&lt;/lastName&gt;&lt;/author&gt;&lt;author&gt;&lt;firstName&gt;Waleed&lt;/firstName&gt;&lt;middleNames&gt;Abu&lt;/middleNames&gt;&lt;lastName&gt;Al-Soud&lt;/lastName&gt;&lt;/author&gt;&lt;author&gt;&lt;firstName&gt;Søren&lt;/firstName&gt;&lt;middleNames&gt;J&lt;/middleNames&gt;&lt;lastName&gt;Sørensen&lt;/lastName&gt;&lt;/author&gt;&lt;author&gt;&lt;firstName&gt;Zhili&lt;/firstName&gt;&lt;lastName&gt;He&lt;/lastName&gt;&lt;/author&gt;&lt;author&gt;&lt;firstName&gt;Duncan&lt;/firstName&gt;&lt;lastName&gt;White&lt;/lastName&gt;&lt;/author&gt;&lt;author&gt;&lt;firstName&gt;Alex&lt;/firstName&gt;&lt;lastName&gt;Sinclair&lt;/lastName&gt;&lt;/author&gt;&lt;author&gt;&lt;firstName&gt;Bill&lt;/firstName&gt;&lt;lastName&gt;Crooks&lt;/lastName&gt;&lt;/author&gt;&lt;author&gt;&lt;firstName&gt;Jizhong&lt;/firstName&gt;&lt;lastName&gt;Zhou&lt;/lastName&gt;&lt;/author&gt;&lt;author&gt;&lt;firstName&gt;Colin&lt;/firstName&gt;&lt;middleNames&gt;D&lt;/middleNames&gt;&lt;lastName&gt;Campbell&lt;/lastName&gt;&lt;/author&gt;&lt;/authors&gt;&lt;/publication&gt;&lt;/publications&gt;&lt;cites&gt;&lt;/cites&gt;&lt;/citation&gt;</w:instrText>
      </w:r>
      <w:r w:rsidR="00816898">
        <w:fldChar w:fldCharType="separate"/>
      </w:r>
      <w:r w:rsidR="00CD0655">
        <w:rPr>
          <w:rFonts w:cs="Times New Roman"/>
        </w:rPr>
        <w:t>(Heemsbergen et al. 2004, Carney et al. 2007, Singh et al. 2014)</w:t>
      </w:r>
      <w:r w:rsidR="00816898">
        <w:fldChar w:fldCharType="end"/>
      </w:r>
      <w:r w:rsidR="006B11FF">
        <w:t>.</w:t>
      </w:r>
      <w:r w:rsidR="00C9773B">
        <w:t xml:space="preserve"> </w:t>
      </w:r>
      <w:r w:rsidR="00ED5FF9">
        <w:t xml:space="preserve">Moreover, incorporating microbial community dynamics improves the predictive capacity of soil carbon models </w:t>
      </w:r>
      <w:r w:rsidR="00816898">
        <w:fldChar w:fldCharType="begin"/>
      </w:r>
      <w:r w:rsidR="000A4A8E">
        <w:instrText xml:space="preserve"> ADDIN PAPERS2_CITATIONS &lt;citation&gt;&lt;uuid&gt;613C76CC-6D13-4C89-8529-5186ACE456B6&lt;/uuid&gt;&lt;priority&gt;4&lt;/priority&gt;&lt;publications&gt;&lt;publication&gt;&lt;volume&gt;119&lt;/volume&gt;&lt;publication_date&gt;99201401071200000000222000&lt;/publication_date&gt;&lt;number&gt;1-3&lt;/number&gt;&lt;doi&gt;10.1007/s10533-013-9948-8&lt;/doi&gt;&lt;startpage&gt;67&lt;/startpage&gt;&lt;title&gt;Soil carbon sensitivity to temperature and carbon use efficiency compared across microbial-ecosystem models of varying complexity&lt;/title&gt;&lt;uuid&gt;A97E1BC2-1E09-4450-96B3-50909ABC4CA8&lt;/uuid&gt;&lt;subtype&gt;400&lt;/subtype&gt;&lt;endpage&gt;84&lt;/endpage&gt;&lt;type&gt;400&lt;/type&gt;&lt;url&gt;http://link.springer.com/10.1007/s10533-013-9948-8&lt;/url&gt;&lt;bundle&gt;&lt;publication&gt;&lt;title&gt;Biogeochemistry&lt;/title&gt;&lt;type&gt;-100&lt;/type&gt;&lt;subtype&gt;-100&lt;/subtype&gt;&lt;uuid&gt;392FED6D-C8F4-49B4-A6C2-48FB3E1448A0&lt;/uuid&gt;&lt;/publication&gt;&lt;/bundle&gt;&lt;authors&gt;&lt;author&gt;&lt;firstName&gt;Jianwei&lt;/firstName&gt;&lt;lastName&gt;Li&lt;/lastName&gt;&lt;/author&gt;&lt;author&gt;&lt;firstName&gt;Gangsheng&lt;/firstName&gt;&lt;lastName&gt;Wang&lt;/lastName&gt;&lt;/author&gt;&lt;author&gt;&lt;firstName&gt;Steven&lt;/firstName&gt;&lt;middleNames&gt;D&lt;/middleNames&gt;&lt;lastName&gt;Allison&lt;/lastName&gt;&lt;/author&gt;&lt;author&gt;&lt;firstName&gt;Melanie&lt;/firstName&gt;&lt;middleNames&gt;A&lt;/middleNames&gt;&lt;lastName&gt;Mayes&lt;/lastName&gt;&lt;/author&gt;&lt;author&gt;&lt;firstName&gt;Yiqi&lt;/firstName&gt;&lt;lastName&gt;Luo&lt;/lastName&gt;&lt;/author&gt;&lt;/authors&gt;&lt;/publication&gt;&lt;publication&gt;&lt;uuid&gt;9BC0E7D0-7B04-4C34-A919-D497B5131614&lt;/uuid&gt;&lt;volume&gt;3&lt;/volume&gt;&lt;doi&gt;10.1038/ngeo846&lt;/doi&gt;&lt;startpage&gt;336&lt;/startpage&gt;&lt;publication_date&gt;99201004251200000000222000&lt;/publication_date&gt;&lt;url&gt;http://dx.doi.org/10.1038/ngeo846&lt;/url&gt;&lt;type&gt;400&lt;/type&gt;&lt;title&gt;Soil-carbon response to warming dependent on microbial physiology&lt;/title&gt;&lt;publisher&gt;Nature Publishing Group&lt;/publisher&gt;&lt;number&gt;5&lt;/number&gt;&lt;subtype&gt;400&lt;/subtype&gt;&lt;endpage&gt;340&lt;/endpage&gt;&lt;bundle&gt;&lt;publication&gt;&lt;publisher&gt;Nature Publishing Group&lt;/publisher&gt;&lt;title&gt;Nature Geoscience&lt;/title&gt;&lt;type&gt;-100&lt;/type&gt;&lt;subtype&gt;-100&lt;/subtype&gt;&lt;uuid&gt;1E555AC9-2198-4E32-A5DE-34B88C5C95D8&lt;/uuid&gt;&lt;/publication&gt;&lt;/bundle&gt;&lt;authors&gt;&lt;author&gt;&lt;firstName&gt;Steven&lt;/firstName&gt;&lt;middleNames&gt;D&lt;/middleNames&gt;&lt;lastName&gt;Allison&lt;/lastName&gt;&lt;/author&gt;&lt;author&gt;&lt;firstName&gt;Matthew&lt;/firstName&gt;&lt;middleNames&gt;D&lt;/middleNames&gt;&lt;lastName&gt;Wallenstein&lt;/lastName&gt;&lt;/author&gt;&lt;author&gt;&lt;firstName&gt;Mark&lt;/firstName&gt;&lt;middleNames&gt;A&lt;/middleNames&gt;&lt;lastName&gt;Bradford&lt;/lastName&gt;&lt;/author&gt;&lt;/authors&gt;&lt;/publication&gt;&lt;/publications&gt;&lt;cites&gt;&lt;/cites&gt;&lt;/citation&gt;</w:instrText>
      </w:r>
      <w:r w:rsidR="00816898">
        <w:fldChar w:fldCharType="separate"/>
      </w:r>
      <w:r w:rsidR="00ED5FF9">
        <w:rPr>
          <w:rFonts w:cs="Times New Roman"/>
        </w:rPr>
        <w:t>(Allison et al. 2010, Li et al. 2014)</w:t>
      </w:r>
      <w:r w:rsidR="00816898">
        <w:fldChar w:fldCharType="end"/>
      </w:r>
      <w:r w:rsidR="00ED5FF9">
        <w:t xml:space="preserve">. </w:t>
      </w:r>
      <w:r w:rsidR="00E112F8">
        <w:t>Understanding</w:t>
      </w:r>
      <w:r w:rsidR="006B11FF">
        <w:t xml:space="preserve"> how climate warming</w:t>
      </w:r>
      <w:r w:rsidR="00D26C1C">
        <w:t xml:space="preserve"> </w:t>
      </w:r>
      <w:r w:rsidR="00E112F8">
        <w:t>affects</w:t>
      </w:r>
      <w:r w:rsidR="00D26C1C">
        <w:t xml:space="preserve"> </w:t>
      </w:r>
      <w:r w:rsidR="00E112F8">
        <w:t xml:space="preserve">soil bacterial community structure </w:t>
      </w:r>
      <w:r w:rsidR="00C9773B">
        <w:t xml:space="preserve">in </w:t>
      </w:r>
      <w:r w:rsidR="00634F00">
        <w:t xml:space="preserve">carbon-dense </w:t>
      </w:r>
      <w:r w:rsidR="00C9773B">
        <w:t xml:space="preserve">tropical </w:t>
      </w:r>
      <w:r w:rsidR="00634F00">
        <w:t xml:space="preserve">wet </w:t>
      </w:r>
      <w:r w:rsidR="00C9773B">
        <w:t xml:space="preserve">forest ecosystems </w:t>
      </w:r>
      <w:r w:rsidR="00E112F8">
        <w:t>is</w:t>
      </w:r>
      <w:r w:rsidR="00D4243A">
        <w:t>,</w:t>
      </w:r>
      <w:r w:rsidR="00E112F8">
        <w:t xml:space="preserve"> therefore</w:t>
      </w:r>
      <w:r w:rsidR="00D4243A">
        <w:t>,</w:t>
      </w:r>
      <w:r w:rsidR="00E112F8">
        <w:t xml:space="preserve"> a high research priority </w:t>
      </w:r>
      <w:r w:rsidR="00D2385D">
        <w:t>given the potentially large and rapid</w:t>
      </w:r>
      <w:r w:rsidR="007B1962">
        <w:t xml:space="preserve"> feedback effects on both ecosystem functioning and </w:t>
      </w:r>
      <w:r w:rsidR="00AF604C">
        <w:t xml:space="preserve">the </w:t>
      </w:r>
      <w:r w:rsidR="007B1962">
        <w:t>global climate</w:t>
      </w:r>
      <w:r w:rsidR="00D2385D">
        <w:t xml:space="preserve"> system</w:t>
      </w:r>
      <w:r w:rsidR="000346BE">
        <w:t xml:space="preserve"> </w:t>
      </w:r>
      <w:r w:rsidR="00816898">
        <w:fldChar w:fldCharType="begin"/>
      </w:r>
      <w:r w:rsidR="000A4A8E">
        <w:instrText xml:space="preserve"> ADDIN PAPERS2_CITATIONS &lt;citation&gt;&lt;uuid&gt;B7DBD895-517E-4607-AAFE-F2761790B3DD&lt;/uuid&gt;&lt;priority&gt;5&lt;/priority&gt;&lt;publications&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s&gt;&lt;cites&gt;&lt;/cites&gt;&lt;/citation&gt;</w:instrText>
      </w:r>
      <w:r w:rsidR="00816898">
        <w:fldChar w:fldCharType="separate"/>
      </w:r>
      <w:r w:rsidR="000739A2">
        <w:rPr>
          <w:rFonts w:cs="Times New Roman"/>
        </w:rPr>
        <w:t>(Allison and Martiny 2008)</w:t>
      </w:r>
      <w:r w:rsidR="00816898">
        <w:fldChar w:fldCharType="end"/>
      </w:r>
      <w:r w:rsidR="00D2385D">
        <w:t>.</w:t>
      </w:r>
      <w:r w:rsidR="00C9773B">
        <w:t xml:space="preserve"> </w:t>
      </w:r>
    </w:p>
    <w:p w:rsidR="000647CA" w:rsidRDefault="000647CA" w:rsidP="000647CA">
      <w:pPr>
        <w:spacing w:line="480" w:lineRule="auto"/>
        <w:ind w:firstLine="360"/>
      </w:pPr>
      <w:r>
        <w:t xml:space="preserve">The temperature sensitivity of bacterial communities in tropical forest soils remains poorly resolved in part because there are currently no large-scale warming experiments in tropical forest ecosystems </w:t>
      </w:r>
      <w:r w:rsidR="00816898">
        <w:fldChar w:fldCharType="begin"/>
      </w:r>
      <w:r w:rsidR="000A4A8E">
        <w:instrText xml:space="preserve"> ADDIN PAPERS2_CITATIONS &lt;citation&gt;&lt;uuid&gt;732FECF9-D9C9-42A0-B162-81ED4075CC2A&lt;/uuid&gt;&lt;priority&gt;6&lt;/priority&gt;&lt;publications&gt;&lt;publication&gt;&lt;volume&gt;21&lt;/volume&gt;&lt;publication_date&gt;99201503061200000000222000&lt;/publication_date&gt;&lt;number&gt;6&lt;/number&gt;&lt;doi&gt;10.1111/gcb.12860&lt;/doi&gt;&lt;startpage&gt;2111&lt;/startpage&gt;&lt;title&gt;Urgent need for warming experiments in tropical forests&lt;/title&gt;&lt;uuid&gt;A58203E8-E6C1-4CE3-AEC2-C61225B83CA6&lt;/uuid&gt;&lt;subtype&gt;400&lt;/subtype&gt;&lt;endpage&gt;2121&lt;/endpage&gt;&lt;type&gt;400&lt;/type&gt;&lt;url&gt;http://doi.wiley.com/10.1111/gcb.12860&lt;/url&gt;&lt;bundle&gt;&lt;publication&gt;&lt;title&gt;Global Change Biology&lt;/title&gt;&lt;type&gt;-100&lt;/type&gt;&lt;subtype&gt;-100&lt;/subtype&gt;&lt;uuid&gt;9CA5FFCB-2081-4628-883E-F476F086A8B3&lt;/uuid&gt;&lt;/publication&gt;&lt;/bundle&gt;&lt;authors&gt;&lt;author&gt;&lt;firstName&gt;Molly&lt;/firstName&gt;&lt;middleNames&gt;A&lt;/middleNames&gt;&lt;lastName&gt;Cavaleri&lt;/lastName&gt;&lt;/author&gt;&lt;author&gt;&lt;firstName&gt;Sasha&lt;/firstName&gt;&lt;middleNames&gt;C&lt;/middleNames&gt;&lt;lastName&gt;Reed&lt;/lastName&gt;&lt;/author&gt;&lt;author&gt;&lt;firstName&gt;W&lt;/firstName&gt;&lt;middleNames&gt;Kolby&lt;/middleNames&gt;&lt;lastName&gt;Smith&lt;/lastName&gt;&lt;/author&gt;&lt;author&gt;&lt;firstName&gt;Tana&lt;/firstName&gt;&lt;middleNames&gt;E&lt;/middleNames&gt;&lt;lastName&gt;Wood&lt;/lastName&gt;&lt;/author&gt;&lt;/authors&gt;&lt;/publication&gt;&lt;/publications&gt;&lt;cites&gt;&lt;/cites&gt;&lt;/citation&gt;</w:instrText>
      </w:r>
      <w:r w:rsidR="00816898">
        <w:fldChar w:fldCharType="separate"/>
      </w:r>
      <w:r w:rsidR="00AA682D">
        <w:rPr>
          <w:rFonts w:cs="Times New Roman"/>
        </w:rPr>
        <w:t>(Cavaleri et al. 2015)</w:t>
      </w:r>
      <w:r w:rsidR="00816898">
        <w:fldChar w:fldCharType="end"/>
      </w:r>
      <w:r>
        <w:t xml:space="preserve">. It is tempting to extrapolate results from warming experiments in other forest ecosystems to the tropics, especially since there is broad overlap in bacterial community composition at the phylum level between low-pH temperate and tropical forest soils. However, warming experiments in </w:t>
      </w:r>
      <w:r w:rsidR="004319CE">
        <w:t xml:space="preserve">forests </w:t>
      </w:r>
      <w:r w:rsidR="00D61F6F">
        <w:t xml:space="preserve">typically </w:t>
      </w:r>
      <w:r>
        <w:t xml:space="preserve">do not warm the canopy </w:t>
      </w:r>
      <w:r w:rsidR="00816898">
        <w:fldChar w:fldCharType="begin"/>
      </w:r>
      <w:r w:rsidR="000A4A8E">
        <w:instrText xml:space="preserve"> ADDIN PAPERS2_CITATIONS &lt;citation&gt;&lt;uuid&gt;9737247C-8B60-4116-8889-E81EF336E31B&lt;/uuid&gt;&lt;priority&gt;7&lt;/priority&gt;&lt;publications&gt;&lt;publication&gt;&lt;volume&gt;82&lt;/volume&gt;&lt;publication_date&gt;99201206251200000000222000&lt;/publication_date&gt;&lt;number&gt;3&lt;/number&gt;&lt;doi&gt;10.1111/j.1574-6941.2012.01420.x&lt;/doi&gt;&lt;startpage&gt;551&lt;/startpage&gt;&lt;title&gt;Effects of season and experimental warming on the bacterial community in a temperate mountain forest soil assessed by 16S rRNA gene pyrosequencing&lt;/title&gt;&lt;uuid&gt;BAAE8783-4105-443D-93DC-09AFD6239278&lt;/uuid&gt;&lt;subtype&gt;400&lt;/subtype&gt;&lt;endpage&gt;562&lt;/endpage&gt;&lt;type&gt;400&lt;/type&gt;&lt;url&gt;http://doi.wiley.com/10.1111/j.1574-6941.2012.01420.x&lt;/url&gt;&lt;bundle&gt;&lt;publication&gt;&lt;title&gt;FEMS Microbiology Ecology&lt;/title&gt;&lt;type&gt;-100&lt;/type&gt;&lt;subtype&gt;-100&lt;/subtype&gt;&lt;uuid&gt;9499D3F8-E5D5-44F1-98F3-8F8C0A902910&lt;/uuid&gt;&lt;/publication&gt;&lt;/bundle&gt;&lt;authors&gt;&lt;author&gt;&lt;firstName&gt;Melanie&lt;/firstName&gt;&lt;lastName&gt;Kuffner&lt;/lastName&gt;&lt;/author&gt;&lt;author&gt;&lt;firstName&gt;Brigitte&lt;/firstName&gt;&lt;lastName&gt;Hai&lt;/lastName&gt;&lt;/author&gt;&lt;author&gt;&lt;firstName&gt;Thomas&lt;/firstName&gt;&lt;lastName&gt;Rattei&lt;/lastName&gt;&lt;/author&gt;&lt;author&gt;&lt;firstName&gt;Christelle&lt;/firstName&gt;&lt;lastName&gt;Melodelima&lt;/lastName&gt;&lt;/author&gt;&lt;author&gt;&lt;firstName&gt;Michael&lt;/firstName&gt;&lt;lastName&gt;Schloter&lt;/lastName&gt;&lt;/author&gt;&lt;author&gt;&lt;firstName&gt;Sophie&lt;/firstName&gt;&lt;lastName&gt;Zechmeister-Boltenstern&lt;/lastName&gt;&lt;/author&gt;&lt;author&gt;&lt;firstName&gt;Robert&lt;/firstName&gt;&lt;lastName&gt;Jandl&lt;/lastName&gt;&lt;/author&gt;&lt;author&gt;&lt;firstName&gt;Andreas&lt;/firstName&gt;&lt;lastName&gt;Schindlbacher&lt;/lastName&gt;&lt;/author&gt;&lt;author&gt;&lt;firstName&gt;Angela&lt;/firstName&gt;&lt;lastName&gt;Sessitsch&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gt;&lt;publication_date&gt;99201500001200000000200000&lt;/publication_date&gt;&lt;doi&gt;10.3389/fmicb.2015.00104/abstract&lt;/doi&gt;&lt;title&gt;Long-term forest soil warming alters microbial communities in temperate forest soils&lt;/title&gt;&lt;uuid&gt;20528927-0BB6-43BC-A763-8D1CDAC4A560&lt;/uuid&gt;&lt;subtype&gt;400&lt;/subtype&gt;&lt;type&gt;400&lt;/type&gt;&lt;url&gt;http://www.ncbi.nlm.nih.gov/pmc/articles/PMC4327730/&lt;/url&gt;&lt;bundle&gt;&lt;publication&gt;&lt;title&gt;Frontiers in …&lt;/title&gt;&lt;type&gt;-100&lt;/type&gt;&lt;subtype&gt;-100&lt;/subtype&gt;&lt;uuid&gt;DA635B48-500A-403B-9C7E-C703D24AA200&lt;/uuid&gt;&lt;/publication&gt;&lt;/bundle&gt;&lt;authors&gt;&lt;author&gt;&lt;firstName&gt;K&lt;/firstName&gt;&lt;middleNames&gt;M&lt;/middleNames&gt;&lt;lastName&gt;DeAngelis&lt;/lastName&gt;&lt;/author&gt;&lt;author&gt;&lt;firstName&gt;G&lt;/firstName&gt;&lt;lastName&gt;Pold&lt;/lastName&gt;&lt;/author&gt;&lt;author&gt;&lt;firstName&gt;B&lt;/firstName&gt;&lt;middleNames&gt;D&lt;/middleNames&gt;&lt;lastName&gt;Topçuoğlu&lt;/lastName&gt;&lt;/author&gt;&lt;/authors&gt;&lt;/publication&gt;&lt;/publications&gt;&lt;cites&gt;&lt;/cites&gt;&lt;/citation&gt;</w:instrText>
      </w:r>
      <w:r w:rsidR="00816898">
        <w:fldChar w:fldCharType="separate"/>
      </w:r>
      <w:r w:rsidR="00AA682D">
        <w:rPr>
          <w:rFonts w:cs="Times New Roman"/>
        </w:rPr>
        <w:t>(Kuffner et al. 2012, Cregger et al. 2014, DeAngelis et al. 2015)</w:t>
      </w:r>
      <w:r w:rsidR="00816898">
        <w:fldChar w:fldCharType="end"/>
      </w:r>
      <w:r>
        <w:t xml:space="preserve">, which can increase gross photosynthesis and overall carbon input </w:t>
      </w:r>
      <w:r w:rsidR="00816898">
        <w:fldChar w:fldCharType="begin"/>
      </w:r>
      <w:r w:rsidR="000A4A8E">
        <w:instrText xml:space="preserve"> ADDIN PAPERS2_CITATIONS &lt;citation&gt;&lt;uuid&gt;00D7B8EC-489D-40F6-BBA6-36B7BB74FDC8&lt;/uuid&gt;&lt;priority&gt;8&lt;/priority&gt;&lt;publications&gt;&lt;publication&gt;&lt;volume&gt;94&lt;/volume&gt;&lt;publication_date&gt;99201303211200000000222000&lt;/publication_date&gt;&lt;number&gt;3&lt;/number&gt;&lt;startpage&gt;726&lt;/startpage&gt;&lt;title&gt;Responses of ecosystem carbon cycle to experimental warming: a meta-analysis&lt;/title&gt;&lt;uuid&gt;636E5B58-7868-4C0B-A575-4FB4F57B19F0&lt;/uuid&gt;&lt;subtype&gt;400&lt;/subtype&gt;&lt;publisher&gt;Eco Soc America&lt;/publisher&gt;&lt;type&gt;400&lt;/type&gt;&lt;endpage&gt;738&lt;/endpage&gt;&lt;url&gt;https://mail.google.com/mail/u/0/?shva=1&lt;/url&gt;&lt;bundle&gt;&lt;publication&gt;&lt;publisher&gt;Eco Soc America&lt;/publisher&gt;&lt;title&gt;Ecology&lt;/title&gt;&lt;type&gt;-100&lt;/type&gt;&lt;subtype&gt;-100&lt;/subtype&gt;&lt;uuid&gt;B0F2387F-E81E-4C67-9AF2-E640C9C4FE91&lt;/uuid&gt;&lt;/publication&gt;&lt;/bundle&gt;&lt;authors&gt;&lt;author&gt;&lt;firstName&gt;Meng&lt;/firstName&gt;&lt;lastName&gt;Lu&lt;/lastName&gt;&lt;/author&gt;&lt;author&gt;&lt;firstName&gt;Xuhui&lt;/firstName&gt;&lt;lastName&gt;Zhou&lt;/lastName&gt;&lt;/author&gt;&lt;author&gt;&lt;firstName&gt;Qiang&lt;/firstName&gt;&lt;lastName&gt;Yang&lt;/lastName&gt;&lt;/author&gt;&lt;author&gt;&lt;firstName&gt;Hui&lt;/firstName&gt;&lt;lastName&gt;Li&lt;/lastName&gt;&lt;/author&gt;&lt;author&gt;&lt;firstName&gt;Yiqi&lt;/firstName&gt;&lt;lastName&gt;Luo&lt;/lastName&gt;&lt;/author&gt;&lt;author&gt;&lt;firstName&gt;Changming&lt;/firstName&gt;&lt;lastName&gt;Fang&lt;/lastName&gt;&lt;/author&gt;&lt;author&gt;&lt;firstName&gt;Jiakuan&lt;/firstName&gt;&lt;lastName&gt;Chen&lt;/lastName&gt;&lt;/author&gt;&lt;author&gt;&lt;firstName&gt;Xin&lt;/firstName&gt;&lt;lastName&gt;Yang&lt;/lastName&gt;&lt;/author&gt;&lt;author&gt;&lt;firstName&gt;Bo&lt;/firstName&gt;&lt;lastName&gt;Li&lt;/lastName&gt;&lt;/author&gt;&lt;/authors&gt;&lt;/publication&gt;&lt;/publications&gt;&lt;cites&gt;&lt;/cites&gt;&lt;/citation&gt;</w:instrText>
      </w:r>
      <w:r w:rsidR="00816898">
        <w:fldChar w:fldCharType="separate"/>
      </w:r>
      <w:r w:rsidR="00AA682D">
        <w:rPr>
          <w:rFonts w:cs="Times New Roman"/>
        </w:rPr>
        <w:t>(Lu et al. 2013)</w:t>
      </w:r>
      <w:r w:rsidR="00816898">
        <w:fldChar w:fldCharType="end"/>
      </w:r>
      <w:r>
        <w:t xml:space="preserve">. Increasing carbon availability to bacteria can greatly affect their diversity and community composition </w:t>
      </w:r>
      <w:r w:rsidR="00816898">
        <w:fldChar w:fldCharType="begin"/>
      </w:r>
      <w:r w:rsidR="000A4A8E">
        <w:instrText xml:space="preserve"> ADDIN PAPERS2_CITATIONS &lt;citation&gt;&lt;uuid&gt;01829B71-AD58-42B9-9775-584747456044&lt;/uuid&gt;&lt;priority&gt;9&lt;/priority&gt;&lt;publications&gt;&lt;publication&gt;&lt;volume&gt;104&lt;/volume&gt;&lt;publication_date&gt;99200700001200000000200000&lt;/publication_date&gt;&lt;number&gt;12&lt;/number&gt;&lt;startpage&gt;4990&lt;/startpage&gt;&lt;title&gt;Altered soil microbial community at elevated CO2 leads to loss of soil carbon&lt;/title&gt;&lt;uuid&gt;A651A23F-A7D7-4CC9-9E42-8B12EC3D6DF3&lt;/uuid&gt;&lt;subtype&gt;400&lt;/subtype&gt;&lt;publisher&gt;National Acad Sciences&lt;/publisher&gt;&lt;type&gt;400&lt;/type&gt;&lt;url&gt;http://www.pnas.org/content/104/12/4990.short&lt;/url&gt;&lt;bundle&gt;&lt;publication&gt;&lt;publisher&gt;National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K&lt;/firstName&gt;&lt;middleNames&gt;M&lt;/middleNames&gt;&lt;lastName&gt;Carney&lt;/lastName&gt;&lt;/author&gt;&lt;author&gt;&lt;firstName&gt;B&lt;/firstName&gt;&lt;middleNames&gt;A&lt;/middleNames&gt;&lt;lastName&gt;Hungate&lt;/lastName&gt;&lt;/author&gt;&lt;author&gt;&lt;firstName&gt;B&lt;/firstName&gt;&lt;middleNames&gt;G&lt;/middleNames&gt;&lt;lastName&gt;Drake&lt;/lastName&gt;&lt;/author&gt;&lt;author&gt;&lt;firstName&gt;J&lt;/firstName&gt;&lt;middleNames&gt;P&lt;/middleNames&gt;&lt;lastName&gt;Megonigal&lt;/lastName&gt;&lt;/author&gt;&lt;/authors&gt;&lt;/publication&gt;&lt;publication&gt;&lt;volume&gt;105&lt;/volume&gt;&lt;publication_date&gt;99200800001200000000200000&lt;/publication_date&gt;&lt;number&gt;Supplement 1&lt;/number&gt;&lt;startpage&gt;11512&lt;/startpage&gt;&lt;title&gt;Resistance, resilience, and redundancy in microbial communities&lt;/title&gt;&lt;uuid&gt;A5239806-156B-4686-8F77-5FA6B8DC8698&lt;/uuid&gt;&lt;subtype&gt;400&lt;/subtype&gt;&lt;publisher&gt;National Acad Sciences&lt;/publisher&gt;&lt;type&gt;400&lt;/type&gt;&lt;endpage&gt;11519&lt;/endpage&gt;&lt;url&gt;http://www.pnas.org/content/105/suppl.1/11512.short&lt;/url&gt;&lt;bundle&gt;&lt;publication&gt;&lt;publisher&gt;National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Steven&lt;/firstName&gt;&lt;middleNames&gt;D&lt;/middleNames&gt;&lt;lastName&gt;Allison&lt;/lastName&gt;&lt;/author&gt;&lt;author&gt;&lt;firstName&gt;Jennifer&lt;/firstName&gt;&lt;middleNames&gt;BH&lt;/middleNames&gt;&lt;lastName&gt;Martiny&lt;/lastName&gt;&lt;/author&gt;&lt;/authors&gt;&lt;/publication&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s&gt;&lt;cites&gt;&lt;/cites&gt;&lt;/citation&gt;</w:instrText>
      </w:r>
      <w:r w:rsidR="00816898">
        <w:fldChar w:fldCharType="separate"/>
      </w:r>
      <w:r w:rsidR="00AA682D">
        <w:rPr>
          <w:rFonts w:cs="Times New Roman"/>
        </w:rPr>
        <w:t>(Carney et al. 2007, Allison and Martiny 2008, Landa et al. 2013)</w:t>
      </w:r>
      <w:r w:rsidR="00816898">
        <w:fldChar w:fldCharType="end"/>
      </w:r>
      <w:r>
        <w:t xml:space="preserve">, especially in tropical forest soils </w:t>
      </w:r>
      <w:r w:rsidR="00816898">
        <w:fldChar w:fldCharType="begin"/>
      </w:r>
      <w:r w:rsidR="000A4A8E">
        <w:instrText xml:space="preserve"> ADDIN PAPERS2_CITATIONS &lt;citation&gt;&lt;uuid&gt;61791C31-E1C6-41D8-AE08-740BA9F3EE83&lt;/uuid&gt;&lt;priority&gt;10&lt;/priority&gt;&lt;publications&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s&gt;&lt;cites&gt;&lt;/cites&gt;&lt;/citation&gt;</w:instrText>
      </w:r>
      <w:r w:rsidR="00816898">
        <w:fldChar w:fldCharType="separate"/>
      </w:r>
      <w:r w:rsidR="00AA682D">
        <w:rPr>
          <w:rFonts w:cs="Times New Roman"/>
        </w:rPr>
        <w:t>(Nemergut et al. 2010)</w:t>
      </w:r>
      <w:r w:rsidR="00816898">
        <w:fldChar w:fldCharType="end"/>
      </w:r>
      <w:r>
        <w:t xml:space="preserve">. By not incorporating the canopy, warming experiments to date in temperate forests may not accurately reflect the integrated effect of whole-ecosystem warming on forest soil bacterial communities. </w:t>
      </w:r>
    </w:p>
    <w:p w:rsidR="00F66A6C" w:rsidRDefault="0088280B" w:rsidP="00C9773B">
      <w:pPr>
        <w:spacing w:line="480" w:lineRule="auto"/>
        <w:ind w:firstLine="360"/>
      </w:pPr>
      <w:r>
        <w:t xml:space="preserve">Elevation gradients provide an alternative to experimentally manipulating the </w:t>
      </w:r>
      <w:r w:rsidR="006925AF">
        <w:t xml:space="preserve">ambient </w:t>
      </w:r>
      <w:r>
        <w:t>temperature of an entire forest</w:t>
      </w:r>
      <w:r w:rsidR="00CE68A3">
        <w:t xml:space="preserve"> stand</w:t>
      </w:r>
      <w:r>
        <w:t xml:space="preserve">, and can be a more tractable approach to examine how biota respond to climate change in tropical forest ecosystems </w:t>
      </w:r>
      <w:r w:rsidR="00816898">
        <w:fldChar w:fldCharType="begin"/>
      </w:r>
      <w:r w:rsidR="000A4A8E">
        <w:instrText xml:space="preserve"> ADDIN PAPERS2_CITATIONS &lt;citation&gt;&lt;uuid&gt;DD758237-9744-4500-8592-49FAD22D8166&lt;/uuid&gt;&lt;priority&gt;11&lt;/priority&gt;&lt;publications&gt;&lt;publication&gt;&lt;uuid&gt;DBA5EC39-2B10-4EAD-9F5E-FAE7C3877102&lt;/uuid&gt;&lt;volume&gt;16&lt;/volume&gt;&lt;doi&gt;10.1111/j.1365-2486.2010.02323.x&lt;/doi&gt;&lt;subtitle&gt;ELEVATION GRADIENTS IN THE TROPICS&lt;/subtitle&gt;&lt;startpage&gt;3171&lt;/startpage&gt;&lt;publication_date&gt;99201011031200000000222000&lt;/publication_date&gt;&lt;url&gt;http://doi.wiley.com/10.1111/j.1365-2486.2010.02323.x&lt;/url&gt;&lt;type&gt;400&lt;/type&gt;&lt;title&gt;Introduction: Elevation gradients in the tropics: laboratories for ecosystem ecology and global change research&lt;/title&gt;&lt;number&gt;12&lt;/number&gt;&lt;subtype&gt;400&lt;/subtype&gt;&lt;endpage&gt;3175&lt;/endpage&gt;&lt;bundle&gt;&lt;publication&gt;&lt;title&gt;Global Change Biology&lt;/title&gt;&lt;type&gt;-100&lt;/type&gt;&lt;subtype&gt;-100&lt;/subtype&gt;&lt;uuid&gt;9CA5FFCB-2081-4628-883E-F476F086A8B3&lt;/uuid&gt;&lt;/publication&gt;&lt;/bundle&gt;&lt;authors&gt;&lt;author&gt;&lt;firstName&gt;Y&lt;/firstName&gt;&lt;lastName&gt;Malhi&lt;/lastName&gt;&lt;/author&gt;&lt;author&gt;&lt;firstName&gt;M&lt;/firstName&gt;&lt;lastName&gt;Silman&lt;/lastName&gt;&lt;/author&gt;&lt;author&gt;&lt;firstName&gt;N&lt;/firstName&gt;&lt;lastName&gt;Salinas&lt;/lastName&gt;&lt;/author&gt;&lt;author&gt;&lt;firstName&gt;M&lt;/firstName&gt;&lt;lastName&gt;BUSH&lt;/lastName&gt;&lt;/author&gt;&lt;author&gt;&lt;firstName&gt;P&lt;/firstName&gt;&lt;lastName&gt;Meir&lt;/lastName&gt;&lt;/author&gt;&lt;author&gt;&lt;firstName&gt;S&lt;/firstName&gt;&lt;lastName&gt;Saatchi&lt;/lastName&gt;&lt;/author&gt;&lt;/authors&gt;&lt;/publication&gt;&lt;/publications&gt;&lt;cites&gt;&lt;/cites&gt;&lt;/citation&gt;</w:instrText>
      </w:r>
      <w:r w:rsidR="00816898">
        <w:fldChar w:fldCharType="separate"/>
      </w:r>
      <w:r w:rsidR="000626E2">
        <w:rPr>
          <w:rFonts w:cs="Times New Roman"/>
        </w:rPr>
        <w:t>(Malhi et al. 2010)</w:t>
      </w:r>
      <w:r w:rsidR="00816898">
        <w:fldChar w:fldCharType="end"/>
      </w:r>
      <w:r>
        <w:t>. I</w:t>
      </w:r>
      <w:r w:rsidR="004F2515">
        <w:t>solating the effect of temperature can be difficult</w:t>
      </w:r>
      <w:r>
        <w:t>, however, because a</w:t>
      </w:r>
      <w:r w:rsidR="00257EB1">
        <w:t xml:space="preserve"> number of environmental variables </w:t>
      </w:r>
      <w:r w:rsidR="009F6DA9">
        <w:t xml:space="preserve">typically </w:t>
      </w:r>
      <w:r w:rsidR="00257EB1">
        <w:t>co</w:t>
      </w:r>
      <w:r w:rsidR="009C6A08">
        <w:t>-vary with temperature across</w:t>
      </w:r>
      <w:r w:rsidR="00257EB1">
        <w:t xml:space="preserve"> elevation</w:t>
      </w:r>
      <w:r w:rsidR="002E75DD">
        <w:t xml:space="preserve"> gradient</w:t>
      </w:r>
      <w:r w:rsidR="009C6A08">
        <w:t>s</w:t>
      </w:r>
      <w:r w:rsidR="00956C7B">
        <w:t>. These potentially confounding factors</w:t>
      </w:r>
      <w:r w:rsidR="002E75DD">
        <w:t xml:space="preserve"> includ</w:t>
      </w:r>
      <w:r w:rsidR="00956C7B">
        <w:t>e</w:t>
      </w:r>
      <w:r w:rsidR="002E75DD">
        <w:t xml:space="preserve"> </w:t>
      </w:r>
      <w:r w:rsidR="00851F2D">
        <w:t>moisture availability</w:t>
      </w:r>
      <w:r w:rsidR="00257EB1">
        <w:t xml:space="preserve">, </w:t>
      </w:r>
      <w:r w:rsidR="002E75DD">
        <w:t xml:space="preserve">soil </w:t>
      </w:r>
      <w:r w:rsidR="00257EB1">
        <w:t xml:space="preserve">pH and plant species composition – all of which </w:t>
      </w:r>
      <w:r w:rsidR="009F6DA9">
        <w:t xml:space="preserve">can </w:t>
      </w:r>
      <w:r w:rsidR="00257EB1">
        <w:t xml:space="preserve">have strong </w:t>
      </w:r>
      <w:r w:rsidR="009C6A08">
        <w:t xml:space="preserve">individual </w:t>
      </w:r>
      <w:r w:rsidR="00257EB1">
        <w:t xml:space="preserve">impacts on soil bacterial community structure </w:t>
      </w:r>
      <w:r w:rsidR="00816898">
        <w:fldChar w:fldCharType="begin"/>
      </w:r>
      <w:r w:rsidR="000A4A8E">
        <w:instrText xml:space="preserve"> ADDIN PAPERS2_CITATIONS &lt;citation&gt;&lt;uuid&gt;E717FC1E-8D89-4912-A8C6-E46683906805&lt;/uuid&gt;&lt;priority&gt;12&lt;/priority&gt;&lt;publications&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uuid&gt;C9515AC7-C761-4FA7-BE1C-A6481DC4B63C&lt;/uuid&gt;&lt;volume&gt;84&lt;/volume&gt;&lt;doi&gt;10.1016/j.soilbio.2015.02.011&lt;/doi&gt;&lt;startpage&gt;53&lt;/startpage&gt;&lt;publication_date&gt;99201505011200000000222000&lt;/publication_date&gt;&lt;url&gt;http://dx.doi.org/10.1016/j.soilbio.2015.02.011&lt;/url&gt;&lt;type&gt;400&lt;/type&gt;&lt;title&gt;Composition of fungal and bacterial communities in forest litter and soil is largely determined by dominant trees&lt;/title&gt;&lt;publisher&gt;Elsevier Ltd&lt;/publisher&gt;&lt;number&gt;C&lt;/number&gt;&lt;subtype&gt;400&lt;/subtype&gt;&lt;endpage&gt;64&lt;/endpage&gt;&lt;bundle&gt;&lt;publication&gt;&lt;publisher&gt;Elsevier&lt;/publisher&gt;&lt;title&gt;Soil Biology and Biochemistry&lt;/title&gt;&lt;type&gt;-100&lt;/type&gt;&lt;subtype&gt;-100&lt;/subtype&gt;&lt;uuid&gt;D5EEAF7D-A9C1-4A88-869C-B76DA7315898&lt;/uuid&gt;&lt;/publication&gt;&lt;/bundle&gt;&lt;authors&gt;&lt;author&gt;&lt;firstName&gt;Michaela&lt;/firstName&gt;&lt;lastName&gt;Urbanová&lt;/lastName&gt;&lt;/author&gt;&lt;author&gt;&lt;firstName&gt;Jaroslav&lt;/firstName&gt;&lt;lastName&gt;Šnajdr&lt;/lastName&gt;&lt;/author&gt;&lt;author&gt;&lt;firstName&gt;Petr&lt;/firstName&gt;&lt;lastName&gt;Baldrian&lt;/lastName&gt;&lt;/author&gt;&lt;/authors&gt;&lt;/publication&gt;&lt;publication&gt;&lt;volume&gt;96&lt;/volume&gt;&lt;publication_date&gt;99201500001200000000200000&lt;/publication_date&gt;&lt;number&gt;1&lt;/number&gt;&lt;startpage&gt;134&lt;/startpage&gt;&lt;title&gt;Plant community richness and microbial interactions structure bacterial communities in soil.&lt;/title&gt;&lt;uuid&gt;250DF653-F46F-4A60-B888-B73857FAEA00&lt;/uuid&gt;&lt;subtype&gt;400&lt;/subtype&gt;&lt;endpage&gt;142&lt;/endpage&gt;&lt;type&gt;400&lt;/type&gt;&lt;url&gt;http://www.esajournals.org/doi/abs/10.1890/13-1648.1&lt;/url&gt;&lt;bundle&gt;&lt;publication&gt;&lt;publisher&gt;Eco Soc America&lt;/publisher&gt;&lt;title&gt;Ecology&lt;/title&gt;&lt;type&gt;-100&lt;/type&gt;&lt;subtype&gt;-100&lt;/subtype&gt;&lt;uuid&gt;B0F2387F-E81E-4C67-9AF2-E640C9C4FE91&lt;/uuid&gt;&lt;/publication&gt;&lt;/bundle&gt;&lt;authors&gt;&lt;author&gt;&lt;firstName&gt;D&lt;/firstName&gt;&lt;middleNames&gt;C&lt;/middleNames&gt;&lt;lastName&gt;Schlatter&lt;/lastName&gt;&lt;/author&gt;&lt;author&gt;&lt;firstName&gt;M&lt;/firstName&gt;&lt;middleNames&gt;G&lt;/middleNames&gt;&lt;lastName&gt;Bakker&lt;/lastName&gt;&lt;/author&gt;&lt;author&gt;&lt;firstName&gt;J&lt;/firstName&gt;&lt;middleNames&gt;M&lt;/middleNames&gt;&lt;lastName&gt;Bradeen&lt;/lastName&gt;&lt;/author&gt;&lt;author&gt;&lt;firstName&gt;L&lt;/firstName&gt;&lt;middleNames&gt;L&lt;/middleNames&gt;&lt;lastName&gt;Kinkel&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s&gt;&lt;cites&gt;&lt;/cites&gt;&lt;/citation&gt;</w:instrText>
      </w:r>
      <w:r w:rsidR="00816898">
        <w:fldChar w:fldCharType="separate"/>
      </w:r>
      <w:r w:rsidR="000626E2">
        <w:rPr>
          <w:rFonts w:cs="Times New Roman"/>
        </w:rPr>
        <w:t>(Lauber et al. 2009, Cregger et al. 2014, Schlatter et al. 2015, Urbanová et al. 2015)</w:t>
      </w:r>
      <w:r w:rsidR="00816898">
        <w:fldChar w:fldCharType="end"/>
      </w:r>
      <w:r w:rsidR="00937419">
        <w:t xml:space="preserve">. </w:t>
      </w:r>
      <w:r w:rsidR="009F6DA9">
        <w:t xml:space="preserve">High levels of local </w:t>
      </w:r>
      <w:r w:rsidR="00972911">
        <w:t xml:space="preserve">plant </w:t>
      </w:r>
      <w:r w:rsidR="009F6DA9">
        <w:t xml:space="preserve">diversity and high turnover of plant species composition </w:t>
      </w:r>
      <w:r w:rsidR="00956C7B">
        <w:t>can be</w:t>
      </w:r>
      <w:r>
        <w:t xml:space="preserve"> especially problematic </w:t>
      </w:r>
      <w:r w:rsidR="00972911">
        <w:t xml:space="preserve">along tropical forest elevation gradients </w:t>
      </w:r>
      <w:r w:rsidR="00816898">
        <w:fldChar w:fldCharType="begin"/>
      </w:r>
      <w:r w:rsidR="000A4A8E">
        <w:instrText xml:space="preserve"> ADDIN PAPERS2_CITATIONS &lt;citation&gt;&lt;uuid&gt;80052568-D27C-418E-96ED-4F67D2301437&lt;/uuid&gt;&lt;priority&gt;13&lt;/priority&gt;&lt;publications&gt;&lt;publication&gt;&lt;uuid&gt;EC9CF265-031A-40C5-88C0-EA43ADCD4DDE&lt;/uuid&gt;&lt;volume&gt;93&lt;/volume&gt;&lt;startpage&gt;2061&lt;/startpage&gt;&lt;publication_date&gt;99201209001200000000220000&lt;/publication_date&gt;&lt;url&gt;http://eutils.ncbi.nlm.nih.gov/entrez/eutils/elink.fcgi?dbfrom=pubmed&amp;amp;id=23094378&amp;amp;retmode=ref&amp;amp;cmd=prlinks&lt;/url&gt;&lt;type&gt;400&lt;/type&gt;&lt;title&gt;Intra- and interspecific tree growth across a long altitudinal gradient in the Peruvian Andes.&lt;/title&gt;&lt;location&gt;&amp;lt;html&amp;gt;&amp;lt;head&amp;gt;&amp;lt;meta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Biology, Wake Forest University, Winston-Salem, North Carolina 27106, USA. rapp.joshua@gmail.com&lt;/institution&gt;&lt;number&gt;9&lt;/number&gt;&lt;subtype&gt;400&lt;/subtype&gt;&lt;endpage&gt;2072&lt;/endpage&gt;&lt;bundle&gt;&lt;publication&gt;&lt;publisher&gt;Eco Soc America&lt;/publisher&gt;&lt;title&gt;Ecology&lt;/title&gt;&lt;type&gt;-100&lt;/type&gt;&lt;subtype&gt;-100&lt;/subtype&gt;&lt;uuid&gt;B0F2387F-E81E-4C67-9AF2-E640C9C4FE91&lt;/uuid&gt;&lt;/publication&gt;&lt;/bundle&gt;&lt;authors&gt;&lt;author&gt;&lt;firstName&gt;Joshua&lt;/firstName&gt;&lt;middleNames&gt;M&lt;/middleNames&gt;&lt;lastName&gt;Rapp&lt;/lastName&gt;&lt;/author&gt;&lt;author&gt;&lt;firstName&gt;Miles&lt;/firstName&gt;&lt;middleNames&gt;R&lt;/middleNames&gt;&lt;lastName&gt;Silman&lt;/lastName&gt;&lt;/author&gt;&lt;author&gt;&lt;firstName&gt;James&lt;/firstName&gt;&lt;middleNames&gt;S&lt;/middleNames&gt;&lt;lastName&gt;Clark&lt;/lastName&gt;&lt;/author&gt;&lt;author&gt;&lt;firstName&gt;Cecile&lt;/firstName&gt;&lt;middleNames&gt;A J&lt;/middleNames&gt;&lt;lastName&gt;Girardin&lt;/lastName&gt;&lt;/author&gt;&lt;author&gt;&lt;firstName&gt;Darcy&lt;/firstName&gt;&lt;lastName&gt;Galiano&lt;/lastName&gt;&lt;/author&gt;&lt;author&gt;&lt;firstName&gt;Richard&lt;/firstName&gt;&lt;lastName&gt;Tito&lt;/lastName&gt;&lt;/author&gt;&lt;/authors&gt;&lt;/publication&gt;&lt;/publications&gt;&lt;cites&gt;&lt;/cites&gt;&lt;/citation&gt;</w:instrText>
      </w:r>
      <w:r w:rsidR="00816898">
        <w:fldChar w:fldCharType="separate"/>
      </w:r>
      <w:r w:rsidR="009F6DA9">
        <w:rPr>
          <w:rFonts w:cs="Times New Roman"/>
        </w:rPr>
        <w:t>(Rapp et al. 2012)</w:t>
      </w:r>
      <w:r w:rsidR="00816898">
        <w:fldChar w:fldCharType="end"/>
      </w:r>
      <w:r w:rsidR="009F6DA9">
        <w:t xml:space="preserve">. </w:t>
      </w:r>
      <w:r w:rsidR="00B971E4">
        <w:t xml:space="preserve">These potentially confounding factors complicate </w:t>
      </w:r>
      <w:r w:rsidR="00851F2D">
        <w:t xml:space="preserve">interpretation of </w:t>
      </w:r>
      <w:r w:rsidR="0085086C">
        <w:t>how</w:t>
      </w:r>
      <w:r w:rsidR="00851F2D">
        <w:t xml:space="preserve"> soil bacterial community </w:t>
      </w:r>
      <w:r w:rsidR="0085086C">
        <w:t>structure</w:t>
      </w:r>
      <w:r w:rsidR="00851F2D">
        <w:t xml:space="preserve"> </w:t>
      </w:r>
      <w:r w:rsidR="0085086C">
        <w:t xml:space="preserve">varies in response to temperature </w:t>
      </w:r>
      <w:r w:rsidR="00851F2D">
        <w:t xml:space="preserve">along elevation gradients. </w:t>
      </w:r>
    </w:p>
    <w:p w:rsidR="003817B0" w:rsidRDefault="00F66A6C" w:rsidP="008B63EB">
      <w:pPr>
        <w:spacing w:line="480" w:lineRule="auto"/>
        <w:ind w:firstLine="360"/>
      </w:pPr>
      <w:r w:rsidRPr="00F66A6C">
        <w:t xml:space="preserve">Here we examine trends in soil bacterial composition and diversity across a well-studied, highly constrained </w:t>
      </w:r>
      <w:r w:rsidRPr="00F66A6C">
        <w:rPr>
          <w:rFonts w:cs="Times"/>
          <w:color w:val="141413"/>
          <w:szCs w:val="18"/>
        </w:rPr>
        <w:t xml:space="preserve">5.2 </w:t>
      </w:r>
      <w:r w:rsidRPr="00F66A6C">
        <w:rPr>
          <w:rFonts w:cs="Helvetica"/>
          <w:color w:val="141413"/>
          <w:szCs w:val="18"/>
        </w:rPr>
        <w:t>°</w:t>
      </w:r>
      <w:r w:rsidRPr="00F66A6C">
        <w:rPr>
          <w:rFonts w:cs="Times"/>
          <w:color w:val="141413"/>
          <w:szCs w:val="18"/>
        </w:rPr>
        <w:t>C mean annual temperature (MAT) gradient spanning 800 m elevation in native-dominated tropical montane wet forests on Hawaii Island</w:t>
      </w:r>
      <w:r w:rsidRPr="00F66A6C">
        <w:t xml:space="preserve">. </w:t>
      </w:r>
      <w:r>
        <w:t xml:space="preserve">Unlike other </w:t>
      </w:r>
      <w:r w:rsidR="00F04A07">
        <w:t xml:space="preserve">elevation gradients in the tropics, dominant plant species are largely constant across the Hawaii MAT gradient, as are other potentially confounding variables including soil water balance, geologic substrate and soil type </w:t>
      </w:r>
      <w:r w:rsidR="00816898">
        <w:fldChar w:fldCharType="begin"/>
      </w:r>
      <w:r w:rsidR="000A4A8E">
        <w:instrText xml:space="preserve"> ADDIN PAPERS2_CITATIONS &lt;citation&gt;&lt;uuid&gt;25A3A285-3EBC-42F4-9B8C-8D38B7663A2C&lt;/uuid&gt;&lt;priority&gt;14&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uuid&gt;A2C8D21C-E8CF-45B6-BB31-36F9ADF69894&lt;/uuid&gt;&lt;volume&gt;291&lt;/volume&gt;&lt;doi&gt;10.1016/j.foreco.2012.11.043&lt;/doi&gt;&lt;startpage&gt;336&lt;/startpage&gt;&lt;publication_date&gt;99201303011200000000222000&lt;/publication_date&gt;&lt;url&gt;http://dx.doi.org/10.1016/j.foreco.2012.11.043&lt;/url&gt;&lt;type&gt;400&lt;/type&gt;&lt;title&gt;Coarse woody debris carbon storage across a mean annual temperature gradient in tropical montane wet forest&lt;/title&gt;&lt;publisher&gt;Elsevier B.V.&lt;/publisher&gt;&lt;number&gt;C&lt;/number&gt;&lt;subtype&gt;400&lt;/subtype&gt;&lt;endpage&gt;343&lt;/endpage&gt;&lt;bundle&gt;&lt;publication&gt;&lt;publisher&gt;Elsevier&lt;/publisher&gt;&lt;title&gt;Forest Ecology and Management&lt;/title&gt;&lt;type&gt;-100&lt;/type&gt;&lt;subtype&gt;-100&lt;/subtype&gt;&lt;uuid&gt;2FDF4BC2-1354-4B1F-968F-36AB7BBCDA83&lt;/uuid&gt;&lt;/publication&gt;&lt;/bundle&gt;&lt;authors&gt;&lt;author&gt;&lt;firstName&gt;Darcey&lt;/firstName&gt;&lt;middleNames&gt;K&lt;/middleNames&gt;&lt;lastName&gt;Iwashita&lt;/lastName&gt;&lt;/author&gt;&lt;author&gt;&lt;firstName&gt;Creighton&lt;/firstName&gt;&lt;middleNames&gt;M&lt;/middleNames&gt;&lt;lastName&gt;Litton&lt;/lastName&gt;&lt;/author&gt;&lt;author&gt;&lt;firstName&gt;Christian&lt;/firstName&gt;&lt;middleNames&gt;P&lt;/middleNames&gt;&lt;lastName&gt;Giardina&lt;/lastName&gt;&lt;/author&gt;&lt;/authors&gt;&lt;/publication&gt;&lt;/publications&gt;&lt;cites&gt;&lt;/cites&gt;&lt;/citation&gt;</w:instrText>
      </w:r>
      <w:r w:rsidR="00816898">
        <w:fldChar w:fldCharType="separate"/>
      </w:r>
      <w:r w:rsidR="008B63EB">
        <w:rPr>
          <w:rFonts w:cs="Times New Roman"/>
        </w:rPr>
        <w:t>(Litton et al. 2011, Iwashita et al. 2013)</w:t>
      </w:r>
      <w:r w:rsidR="00816898">
        <w:fldChar w:fldCharType="end"/>
      </w:r>
      <w:r w:rsidR="00F04A07">
        <w:t>. Pre</w:t>
      </w:r>
      <w:r w:rsidR="008B63EB">
        <w:t xml:space="preserve">vious work demonstrates that rates of ecosystem carbon </w:t>
      </w:r>
      <w:r w:rsidR="00D07647">
        <w:t>fluxes</w:t>
      </w:r>
      <w:r w:rsidR="008B63EB">
        <w:t xml:space="preserve"> increase substantially with rising MAT across this gradient, including soil CO</w:t>
      </w:r>
      <w:r w:rsidR="008B63EB" w:rsidRPr="008B63EB">
        <w:rPr>
          <w:vertAlign w:val="subscript"/>
        </w:rPr>
        <w:t>2</w:t>
      </w:r>
      <w:r w:rsidR="008B63EB">
        <w:t xml:space="preserve"> efflux, leaf litter decomposition, total belowground carbon flux and </w:t>
      </w:r>
      <w:proofErr w:type="spellStart"/>
      <w:r w:rsidR="008B63EB">
        <w:t>litterfall</w:t>
      </w:r>
      <w:proofErr w:type="spellEnd"/>
      <w:r w:rsidR="008B63EB">
        <w:t xml:space="preserve"> </w:t>
      </w:r>
      <w:r w:rsidR="00816898">
        <w:fldChar w:fldCharType="begin"/>
      </w:r>
      <w:r w:rsidR="000A4A8E">
        <w:instrText xml:space="preserve"> ADDIN PAPERS2_CITATIONS &lt;citation&gt;&lt;uuid&gt;70B56125-93B0-4AE3-A19A-2F1303CBE532&lt;/uuid&gt;&lt;priority&gt;15&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816898">
        <w:fldChar w:fldCharType="separate"/>
      </w:r>
      <w:r w:rsidR="008B63EB">
        <w:rPr>
          <w:rFonts w:cs="Times New Roman"/>
        </w:rPr>
        <w:t>(Litton et al. 2011, Bothwell et al. 2014, Giardina et al. 2014)</w:t>
      </w:r>
      <w:r w:rsidR="00816898">
        <w:fldChar w:fldCharType="end"/>
      </w:r>
      <w:r w:rsidR="008B63EB">
        <w:t xml:space="preserve">, while total ecosystem carbon storage remains constant </w:t>
      </w:r>
      <w:r w:rsidR="00816898">
        <w:fldChar w:fldCharType="begin"/>
      </w:r>
      <w:r w:rsidR="000A4A8E">
        <w:instrText xml:space="preserve"> ADDIN PAPERS2_CITATIONS &lt;citation&gt;&lt;uuid&gt;7F4DFB51-2D59-47BD-9CA3-B216EEE945DF&lt;/uuid&gt;&lt;priority&gt;16&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s&gt;&lt;cites&gt;&lt;/cites&gt;&lt;/citation&gt;</w:instrText>
      </w:r>
      <w:r w:rsidR="00816898">
        <w:fldChar w:fldCharType="separate"/>
      </w:r>
      <w:r w:rsidR="008B63EB">
        <w:rPr>
          <w:rFonts w:cs="Times New Roman"/>
        </w:rPr>
        <w:t>(Selmants et al. 2014)</w:t>
      </w:r>
      <w:r w:rsidR="00816898">
        <w:fldChar w:fldCharType="end"/>
      </w:r>
      <w:r w:rsidR="008B63EB">
        <w:t>. Based on these findin</w:t>
      </w:r>
      <w:r w:rsidR="00794C69">
        <w:t xml:space="preserve">gs, </w:t>
      </w:r>
      <w:r w:rsidR="001924F5">
        <w:t xml:space="preserve">and on evidence that carbon availability shapes bacterial community structure </w:t>
      </w:r>
      <w:r w:rsidR="00816898">
        <w:fldChar w:fldCharType="begin"/>
      </w:r>
      <w:r w:rsidR="000A4A8E">
        <w:instrText xml:space="preserve"> ADDIN PAPERS2_CITATIONS &lt;citation&gt;&lt;uuid&gt;BD0390BC-4C94-4297-98BD-4DF54BDC0B0C&lt;/uuid&gt;&lt;priority&gt;17&lt;/priority&gt;&lt;publications&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s&gt;&lt;cites&gt;&lt;/cites&gt;&lt;/citation&gt;</w:instrText>
      </w:r>
      <w:r w:rsidR="00816898">
        <w:fldChar w:fldCharType="separate"/>
      </w:r>
      <w:r w:rsidR="00AA682D">
        <w:rPr>
          <w:rFonts w:cs="Times New Roman"/>
        </w:rPr>
        <w:t>(Nemergut et al. 2010, Landa et al. 2013)</w:t>
      </w:r>
      <w:r w:rsidR="00816898">
        <w:fldChar w:fldCharType="end"/>
      </w:r>
      <w:r w:rsidR="001924F5">
        <w:t xml:space="preserve">, </w:t>
      </w:r>
      <w:r w:rsidR="00794C69">
        <w:t xml:space="preserve">we hypothesized that </w:t>
      </w:r>
      <w:r w:rsidR="008B63EB">
        <w:t xml:space="preserve">rising mean annual temperature and </w:t>
      </w:r>
      <w:r w:rsidR="009F6DA9">
        <w:t>t</w:t>
      </w:r>
      <w:r w:rsidR="0085086C">
        <w:t>he</w:t>
      </w:r>
      <w:r w:rsidR="009F6DA9">
        <w:t xml:space="preserve"> concurrent increase in </w:t>
      </w:r>
      <w:r w:rsidR="008B63EB">
        <w:t xml:space="preserve">carbon availability would significantly </w:t>
      </w:r>
      <w:r w:rsidR="0085086C">
        <w:t>increase</w:t>
      </w:r>
      <w:r w:rsidR="008B63EB">
        <w:t xml:space="preserve"> diversity and </w:t>
      </w:r>
      <w:r w:rsidR="0085086C">
        <w:t xml:space="preserve">alter the </w:t>
      </w:r>
      <w:r w:rsidR="008B63EB">
        <w:t xml:space="preserve">composition of soil bacterial communities across this </w:t>
      </w:r>
      <w:r w:rsidR="00794C69">
        <w:t xml:space="preserve">MAT gradient. </w:t>
      </w:r>
    </w:p>
    <w:p w:rsidR="003817B0" w:rsidRPr="00E0730B" w:rsidRDefault="003817B0" w:rsidP="003817B0">
      <w:pPr>
        <w:spacing w:line="480" w:lineRule="auto"/>
        <w:rPr>
          <w:b/>
        </w:rPr>
      </w:pPr>
      <w:r w:rsidRPr="00E0730B">
        <w:rPr>
          <w:b/>
        </w:rPr>
        <w:t>Methods:</w:t>
      </w:r>
    </w:p>
    <w:p w:rsidR="003817B0" w:rsidRPr="003A0C05" w:rsidRDefault="003817B0" w:rsidP="003817B0">
      <w:pPr>
        <w:spacing w:line="480" w:lineRule="auto"/>
        <w:ind w:firstLine="360"/>
      </w:pPr>
      <w:r>
        <w:t xml:space="preserve">The Hawaii MAT gradient consists of nine permanent 20 x 20 m plots along the eastern slope of Mauna Kea volcano within the Hawaii Experimental Tropical Forest and the </w:t>
      </w:r>
      <w:proofErr w:type="spellStart"/>
      <w:r>
        <w:t>Hakalau</w:t>
      </w:r>
      <w:proofErr w:type="spellEnd"/>
      <w:r>
        <w:t xml:space="preserve"> Forest National Wildlife Refuge on the Island of Hawaii</w:t>
      </w:r>
      <w:r w:rsidR="0085086C">
        <w:t xml:space="preserve"> </w:t>
      </w:r>
      <w:r w:rsidR="00816898">
        <w:fldChar w:fldCharType="begin"/>
      </w:r>
      <w:r w:rsidR="000A4A8E">
        <w:instrText xml:space="preserve"> ADDIN PAPERS2_CITATIONS &lt;citation&gt;&lt;uuid&gt;8B1ABE07-F87E-4652-8782-B9B2D4ABA7CF&lt;/uuid&gt;&lt;priority&gt;18&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816898">
        <w:fldChar w:fldCharType="separate"/>
      </w:r>
      <w:r w:rsidR="00AA682D">
        <w:rPr>
          <w:rFonts w:cs="Times New Roman"/>
        </w:rPr>
        <w:t>(Litton et al. 2011)</w:t>
      </w:r>
      <w:r w:rsidR="00816898">
        <w:fldChar w:fldCharType="end"/>
      </w:r>
      <w:r>
        <w:t>. The nine plots range in elevation from 800 to 1600 m, which corresponds to a 5.2</w:t>
      </w:r>
      <w:r>
        <w:sym w:font="Symbol" w:char="F0B0"/>
      </w:r>
      <w:r>
        <w:t xml:space="preserve"> C difference in MAT (13 – 18.2</w:t>
      </w:r>
      <w:r>
        <w:sym w:font="Symbol" w:char="F0B0"/>
      </w:r>
      <w:r>
        <w:t xml:space="preserve"> C; Table 1). All plots are in mature, closed-canopy tropical montane wet forest dominated by </w:t>
      </w:r>
      <w:proofErr w:type="spellStart"/>
      <w:r w:rsidRPr="00FE75B5">
        <w:rPr>
          <w:i/>
        </w:rPr>
        <w:t>Metrosideros</w:t>
      </w:r>
      <w:proofErr w:type="spellEnd"/>
      <w:r w:rsidRPr="00FE75B5">
        <w:rPr>
          <w:i/>
        </w:rPr>
        <w:t xml:space="preserve"> polymorpha</w:t>
      </w:r>
      <w:r>
        <w:t xml:space="preserve"> with similar </w:t>
      </w:r>
      <w:r w:rsidR="009F6DA9">
        <w:t xml:space="preserve">geology and </w:t>
      </w:r>
      <w:r>
        <w:t xml:space="preserve">soil type. Soils are well-drained </w:t>
      </w:r>
      <w:proofErr w:type="spellStart"/>
      <w:r>
        <w:t>Acrudoxic</w:t>
      </w:r>
      <w:proofErr w:type="spellEnd"/>
      <w:r>
        <w:t xml:space="preserve"> </w:t>
      </w:r>
      <w:proofErr w:type="spellStart"/>
      <w:r>
        <w:t>Hydradands</w:t>
      </w:r>
      <w:proofErr w:type="spellEnd"/>
      <w:r>
        <w:t xml:space="preserve"> developed from ~20,000 year old volcanic ash </w:t>
      </w:r>
      <w:r w:rsidR="00816898">
        <w:fldChar w:fldCharType="begin"/>
      </w:r>
      <w:r w:rsidR="000A4A8E">
        <w:instrText xml:space="preserve"> ADDIN PAPERS2_CITATIONS &lt;citation&gt;&lt;uuid&gt;C7265EA7-544E-4F9B-8ED2-01CFD4AA3D93&lt;/uuid&gt;&lt;priority&gt;19&lt;/priority&gt;&lt;publications&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816898">
        <w:fldChar w:fldCharType="separate"/>
      </w:r>
      <w:r w:rsidR="00AA682D">
        <w:rPr>
          <w:rFonts w:cs="Times New Roman"/>
        </w:rPr>
        <w:t>(Giardina et al. 2014)</w:t>
      </w:r>
      <w:r w:rsidR="00816898">
        <w:fldChar w:fldCharType="end"/>
      </w:r>
      <w:r>
        <w:t xml:space="preserve">deposited on a single </w:t>
      </w:r>
      <w:r>
        <w:rPr>
          <w:rFonts w:ascii="Times" w:hAnsi="Times" w:cs="Times"/>
          <w:color w:val="000000"/>
        </w:rPr>
        <w:t xml:space="preserve">Pleistocene-age Mauna Kea lava flow dominated by </w:t>
      </w:r>
      <w:proofErr w:type="spellStart"/>
      <w:r>
        <w:rPr>
          <w:rFonts w:ascii="Times" w:hAnsi="Times" w:cs="Times"/>
          <w:color w:val="000000"/>
        </w:rPr>
        <w:t>hawaiite</w:t>
      </w:r>
      <w:proofErr w:type="spellEnd"/>
      <w:r>
        <w:rPr>
          <w:rFonts w:ascii="Times" w:hAnsi="Times" w:cs="Times"/>
          <w:color w:val="000000"/>
        </w:rPr>
        <w:t xml:space="preserve"> and </w:t>
      </w:r>
      <w:proofErr w:type="spellStart"/>
      <w:r>
        <w:rPr>
          <w:rFonts w:ascii="Times" w:hAnsi="Times" w:cs="Times"/>
          <w:color w:val="000000"/>
        </w:rPr>
        <w:t>mugearite</w:t>
      </w:r>
      <w:proofErr w:type="spellEnd"/>
      <w:r w:rsidR="000D794E">
        <w:rPr>
          <w:rFonts w:ascii="Times" w:hAnsi="Times" w:cs="Times"/>
          <w:color w:val="000000"/>
        </w:rPr>
        <w:t xml:space="preserve"> </w:t>
      </w:r>
      <w:r w:rsidR="00816898">
        <w:rPr>
          <w:rFonts w:ascii="Times" w:hAnsi="Times" w:cs="Times"/>
          <w:color w:val="000000"/>
        </w:rPr>
        <w:fldChar w:fldCharType="begin"/>
      </w:r>
      <w:r w:rsidR="000A4A8E">
        <w:rPr>
          <w:rFonts w:ascii="Times" w:hAnsi="Times" w:cs="Times"/>
          <w:color w:val="000000"/>
        </w:rPr>
        <w:instrText xml:space="preserve"> ADDIN PAPERS2_CITATIONS &lt;citation&gt;&lt;uuid&gt;FD35AE3C-FD84-4470-B284-50F64B0D83B2&lt;/uuid&gt;&lt;priority&gt;20&lt;/priority&gt;&lt;publications&gt;&lt;publication&gt;&lt;location&gt;&amp;lt;html&amp;gt;&amp;lt;head&amp;gt;&amp;lt;meta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Home&amp;lt;/a&amp;gt;&amp;lt;/div&amp;gt;&amp;lt;/body&amp;gt;&amp;lt;/html&amp;gt;&lt;/location&gt;&lt;title&gt;Geologic Map of the Island of Hawaii&lt;/title&gt;&lt;uuid&gt;9DDA6ACB-0FA2-4662-9503-BE740042565D&lt;/uuid&gt;&lt;subtype&gt;700&lt;/subtype&gt;&lt;publisher&gt;U.S. Geological Survey&lt;/publisher&gt;&lt;type&gt;700&lt;/type&gt;&lt;place&gt;Reston, VA &lt;/place&gt;&lt;publication_date&gt;99199603181200000000222000&lt;/publication_date&gt;&lt;authors&gt;&lt;author&gt;&lt;firstName&gt;E&lt;/firstName&gt;&lt;middleNames&gt;W&lt;/middleNames&gt;&lt;lastName&gt;Wolfe&lt;/lastName&gt;&lt;/author&gt;&lt;author&gt;&lt;firstName&gt;Jean&lt;/firstName&gt;&lt;lastName&gt;Morris&lt;/lastName&gt;&lt;/author&gt;&lt;/authors&gt;&lt;/publication&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816898">
        <w:rPr>
          <w:rFonts w:ascii="Times" w:hAnsi="Times" w:cs="Times"/>
          <w:color w:val="000000"/>
        </w:rPr>
        <w:fldChar w:fldCharType="separate"/>
      </w:r>
      <w:r w:rsidR="000D794E">
        <w:rPr>
          <w:rFonts w:ascii="Times" w:hAnsi="Times" w:cs="Times"/>
        </w:rPr>
        <w:t>(Wolfe and Morris 1996, Litton et al. 2011)</w:t>
      </w:r>
      <w:r w:rsidR="00816898">
        <w:rPr>
          <w:rFonts w:ascii="Times" w:hAnsi="Times" w:cs="Times"/>
          <w:color w:val="000000"/>
        </w:rPr>
        <w:fldChar w:fldCharType="end"/>
      </w:r>
      <w:r>
        <w:rPr>
          <w:rFonts w:ascii="Times" w:hAnsi="Times" w:cs="Times"/>
          <w:color w:val="000000"/>
        </w:rPr>
        <w:t xml:space="preserve">. Mean annual rainfall is not constant across the MAT gradient, but both rainfall and potential evapotranspiration decline consistently with increasing elevation. As a result, soil water content is nearly constant across the MAT gradient (Table 1) because declining rainfall with elevation is balanced by reduced evapotranspiration driven by lower air temperatures. </w:t>
      </w:r>
    </w:p>
    <w:p w:rsidR="003817B0" w:rsidRPr="007F2E82" w:rsidRDefault="003817B0" w:rsidP="003817B0">
      <w:pPr>
        <w:spacing w:line="480" w:lineRule="auto"/>
        <w:ind w:firstLine="360"/>
        <w:rPr>
          <w:szCs w:val="20"/>
        </w:rPr>
      </w:pPr>
      <w:r w:rsidRPr="003A0C05">
        <w:t xml:space="preserve">Within each </w:t>
      </w:r>
      <w:r w:rsidR="00E70234">
        <w:t xml:space="preserve">of the nine </w:t>
      </w:r>
      <w:r w:rsidRPr="003A0C05">
        <w:t>MAT plot</w:t>
      </w:r>
      <w:r w:rsidR="00E7572A">
        <w:t>s</w:t>
      </w:r>
      <w:r w:rsidRPr="003A0C05">
        <w:t xml:space="preserve">, </w:t>
      </w:r>
      <w:r>
        <w:t xml:space="preserve">we collected </w:t>
      </w:r>
      <w:r w:rsidRPr="003A0C05">
        <w:t>e</w:t>
      </w:r>
      <w:r>
        <w:t>ight</w:t>
      </w:r>
      <w:r w:rsidR="00E70234">
        <w:t xml:space="preserve"> </w:t>
      </w:r>
      <w:r>
        <w:t>soil samples</w:t>
      </w:r>
      <w:r w:rsidRPr="003A0C05">
        <w:t xml:space="preserve"> </w:t>
      </w:r>
      <w:r w:rsidR="00E70234">
        <w:t>(</w:t>
      </w:r>
      <w:proofErr w:type="spellStart"/>
      <w:r w:rsidR="001924F5">
        <w:t>Oa</w:t>
      </w:r>
      <w:proofErr w:type="spellEnd"/>
      <w:r w:rsidR="001924F5">
        <w:t xml:space="preserve"> and </w:t>
      </w:r>
      <w:r w:rsidR="00E70234">
        <w:t xml:space="preserve">A horizon material) </w:t>
      </w:r>
      <w:r>
        <w:t xml:space="preserve">in March of 2010 </w:t>
      </w:r>
      <w:r w:rsidRPr="003A0C05">
        <w:t xml:space="preserve">to a depth of 10 cm after removing </w:t>
      </w:r>
      <w:proofErr w:type="spellStart"/>
      <w:r>
        <w:t>undecomposed</w:t>
      </w:r>
      <w:proofErr w:type="spellEnd"/>
      <w:r>
        <w:t xml:space="preserve"> and partially decomposed litter (</w:t>
      </w:r>
      <w:proofErr w:type="spellStart"/>
      <w:r w:rsidR="00E70234">
        <w:t>Oi</w:t>
      </w:r>
      <w:proofErr w:type="spellEnd"/>
      <w:r w:rsidR="00E70234">
        <w:t xml:space="preserve"> and </w:t>
      </w:r>
      <w:proofErr w:type="spellStart"/>
      <w:r w:rsidR="00E70234">
        <w:t>Oe</w:t>
      </w:r>
      <w:proofErr w:type="spellEnd"/>
      <w:r w:rsidR="00E70234">
        <w:t xml:space="preserve"> horizon material</w:t>
      </w:r>
      <w:r>
        <w:t xml:space="preserve">). We extracted </w:t>
      </w:r>
      <w:r w:rsidRPr="00211F26">
        <w:t xml:space="preserve">DNA from soil samples with the </w:t>
      </w:r>
      <w:proofErr w:type="spellStart"/>
      <w:r w:rsidRPr="00211F26">
        <w:t>Powersoil</w:t>
      </w:r>
      <w:proofErr w:type="spellEnd"/>
      <w:r w:rsidRPr="00211F26">
        <w:t xml:space="preserve"> DNA Isolation Kit (Mo-Bio Laboratories, Carlsbad, CA, USA) and submitted </w:t>
      </w:r>
      <w:r>
        <w:t xml:space="preserve">DNA samples </w:t>
      </w:r>
      <w:r w:rsidRPr="00211F26">
        <w:t>to the Research and Testing Laboratory (RTL, Lubbock, TX, USA) for tag-</w:t>
      </w:r>
      <w:proofErr w:type="spellStart"/>
      <w:r w:rsidRPr="00211F26">
        <w:t>pyrosequencing</w:t>
      </w:r>
      <w:proofErr w:type="spellEnd"/>
      <w:r w:rsidRPr="00211F26">
        <w:t xml:space="preserve">. The V1-V3 region of the 16S </w:t>
      </w:r>
      <w:proofErr w:type="spellStart"/>
      <w:r w:rsidRPr="00211F26">
        <w:t>rRNA</w:t>
      </w:r>
      <w:proofErr w:type="spellEnd"/>
      <w:r w:rsidRPr="00211F26">
        <w:t xml:space="preserve"> gene was amplified with primers </w:t>
      </w:r>
      <w:r>
        <w:t xml:space="preserve">Gray28F </w:t>
      </w:r>
      <w:r w:rsidRPr="00211F26">
        <w:rPr>
          <w:color w:val="222222"/>
          <w:szCs w:val="21"/>
          <w:shd w:val="clear" w:color="auto" w:fill="FFFFFF"/>
        </w:rPr>
        <w:t>(5′</w:t>
      </w:r>
      <w:r>
        <w:rPr>
          <w:color w:val="222222"/>
          <w:szCs w:val="21"/>
          <w:shd w:val="clear" w:color="auto" w:fill="FFFFFF"/>
        </w:rPr>
        <w:t xml:space="preserve"> </w:t>
      </w:r>
      <w:r w:rsidRPr="00211F26">
        <w:rPr>
          <w:color w:val="222222"/>
          <w:szCs w:val="21"/>
          <w:shd w:val="clear" w:color="auto" w:fill="FFFFFF"/>
        </w:rPr>
        <w:t>GAGTTTGATCNTGGCTCAG) and Gray519R (5′</w:t>
      </w:r>
      <w:r>
        <w:rPr>
          <w:color w:val="222222"/>
          <w:szCs w:val="21"/>
          <w:shd w:val="clear" w:color="auto" w:fill="FFFFFF"/>
        </w:rPr>
        <w:t xml:space="preserve"> </w:t>
      </w:r>
      <w:r w:rsidRPr="00211F26">
        <w:rPr>
          <w:color w:val="222222"/>
          <w:szCs w:val="21"/>
          <w:shd w:val="clear" w:color="auto" w:fill="FFFFFF"/>
        </w:rPr>
        <w:t>GTNTTACNGCGGCKGCTG)</w:t>
      </w:r>
      <w:r>
        <w:rPr>
          <w:color w:val="222222"/>
          <w:szCs w:val="21"/>
          <w:shd w:val="clear" w:color="auto" w:fill="FFFFFF"/>
        </w:rPr>
        <w:t xml:space="preserve"> by RTL</w:t>
      </w:r>
      <w:r w:rsidRPr="00211F26">
        <w:t>. Reads were generated in the forward direction from 28F with Roche 454 Titanium chemistry</w:t>
      </w:r>
      <w:r w:rsidRPr="003A0C05">
        <w:t xml:space="preserve"> sequencing. Quality trimming, </w:t>
      </w:r>
      <w:proofErr w:type="spellStart"/>
      <w:r w:rsidRPr="003A0C05">
        <w:t>denoising</w:t>
      </w:r>
      <w:proofErr w:type="spellEnd"/>
      <w:r w:rsidRPr="003A0C05">
        <w:t xml:space="preserve"> and chimera removal were performed by RTL.</w:t>
      </w:r>
      <w:r>
        <w:t xml:space="preserve"> We assigned s</w:t>
      </w:r>
      <w:r w:rsidRPr="004D01F6">
        <w:t>equences</w:t>
      </w:r>
      <w:r>
        <w:t xml:space="preserve"> to operational taxonomic units (</w:t>
      </w:r>
      <w:proofErr w:type="spellStart"/>
      <w:r>
        <w:t>OTUs</w:t>
      </w:r>
      <w:proofErr w:type="spellEnd"/>
      <w:r>
        <w:t xml:space="preserve">) </w:t>
      </w:r>
      <w:r w:rsidRPr="004D01F6">
        <w:t xml:space="preserve">using </w:t>
      </w:r>
      <w:r>
        <w:t>QIIME</w:t>
      </w:r>
      <w:r w:rsidRPr="004D01F6">
        <w:t xml:space="preserve"> version 1.7.0 </w:t>
      </w:r>
      <w:r w:rsidR="00816898">
        <w:fldChar w:fldCharType="begin"/>
      </w:r>
      <w:r w:rsidR="000A4A8E">
        <w:instrText xml:space="preserve"> ADDIN PAPERS2_CITATIONS &lt;citation&gt;&lt;uuid&gt;9A2FA65E-29C2-4668-B2C0-F3A9F509AFDF&lt;/uuid&gt;&lt;priority&gt;21&lt;/priority&gt;&lt;publications&gt;&lt;publication&gt;&lt;volume&gt;7&lt;/volume&gt;&lt;publication_date&gt;99201005011200000000222000&lt;/publication_date&gt;&lt;number&gt;5&lt;/number&gt;&lt;startpage&gt;335&lt;/startpage&gt;&lt;title&gt;QIIME allows analysis of high-throughput community sequencing data&lt;/title&gt;&lt;uuid&gt;7208433E-8291-4E3A-A9A3-52C133084730&lt;/uuid&gt;&lt;subtype&gt;400&lt;/subtype&gt;&lt;publisher&gt;Nature Publishing Group&lt;/publisher&gt;&lt;type&gt;400&lt;/type&gt;&lt;endpage&gt;336&lt;/endpage&gt;&lt;url&gt;http://dx.doi.org/10.1038/nmeth0510-335&lt;/url&gt;&lt;bundle&gt;&lt;publication&gt;&lt;title&gt;Nature Methods&lt;/title&gt;&lt;type&gt;-100&lt;/type&gt;&lt;subtype&gt;-100&lt;/subtype&gt;&lt;uuid&gt;48157B3C-21BF-4A9F-AB16-A513DDB0300A&lt;/uuid&gt;&lt;/publication&gt;&lt;/bundle&gt;&lt;authors&gt;&lt;author&gt;&lt;firstName&gt;J&lt;/firstName&gt;&lt;middleNames&gt;Gregory&lt;/middleNames&gt;&lt;lastName&gt;Caporaso&lt;/lastName&gt;&lt;/author&gt;&lt;author&gt;&lt;firstName&gt;Justin&lt;/firstName&gt;&lt;lastName&gt;Kuczynski&lt;/lastName&gt;&lt;/author&gt;&lt;author&gt;&lt;firstName&gt;Jesse&lt;/firstName&gt;&lt;lastName&gt;Stombaugh&lt;/lastName&gt;&lt;/author&gt;&lt;author&gt;&lt;firstName&gt;Kyle&lt;/firstName&gt;&lt;lastName&gt;Bittinger&lt;/lastName&gt;&lt;/author&gt;&lt;author&gt;&lt;firstName&gt;Frederic&lt;/firstName&gt;&lt;middleNames&gt;D&lt;/middleNames&gt;&lt;lastName&gt;Bushman&lt;/lastName&gt;&lt;/author&gt;&lt;author&gt;&lt;firstName&gt;Elizabeth&lt;/firstName&gt;&lt;middleNames&gt;K&lt;/middleNames&gt;&lt;lastName&gt;Costello&lt;/lastName&gt;&lt;/author&gt;&lt;author&gt;&lt;firstName&gt;Noah&lt;/firstName&gt;&lt;lastName&gt;Fierer&lt;/lastName&gt;&lt;/author&gt;&lt;author&gt;&lt;firstName&gt;Antonio&lt;/firstName&gt;&lt;middleNames&gt;Gonzalez&lt;/middleNames&gt;&lt;lastName&gt;Peña&lt;/lastName&gt;&lt;/author&gt;&lt;author&gt;&lt;firstName&gt;Julia&lt;/firstName&gt;&lt;middleNames&gt;K&lt;/middleNames&gt;&lt;lastName&gt;Goodrich&lt;/lastName&gt;&lt;/author&gt;&lt;author&gt;&lt;firstName&gt;Jeffrey&lt;/firstName&gt;&lt;middleNames&gt;I&lt;/middleNames&gt;&lt;lastName&gt;Gordon&lt;/lastName&gt;&lt;/author&gt;&lt;author&gt;&lt;firstName&gt;Gavin&lt;/firstName&gt;&lt;middleNames&gt;A&lt;/middleNames&gt;&lt;lastName&gt;Huttley&lt;/lastName&gt;&lt;/author&gt;&lt;author&gt;&lt;firstName&gt;Scott&lt;/firstName&gt;&lt;middleNames&gt;T&lt;/middleNames&gt;&lt;lastName&gt;Kelley&lt;/lastName&gt;&lt;/author&gt;&lt;author&gt;&lt;firstName&gt;Dan&lt;/firstName&gt;&lt;lastName&gt;Knights&lt;/lastName&gt;&lt;/author&gt;&lt;author&gt;&lt;firstName&gt;Jeremy&lt;/firstName&gt;&lt;middleNames&gt;E&lt;/middleNames&gt;&lt;lastName&gt;Koenig&lt;/lastName&gt;&lt;/author&gt;&lt;author&gt;&lt;firstName&gt;Ruth&lt;/firstName&gt;&lt;middleNames&gt;E&lt;/middleNames&gt;&lt;lastName&gt;Ley&lt;/lastName&gt;&lt;/author&gt;&lt;author&gt;&lt;firstName&gt;Catherine&lt;/firstName&gt;&lt;middleNames&gt;A&lt;/middleNames&gt;&lt;lastName&gt;Lozupone&lt;/lastName&gt;&lt;/author&gt;&lt;author&gt;&lt;firstName&gt;Daniel&lt;/firstName&gt;&lt;lastName&gt;McDonald&lt;/lastName&gt;&lt;/author&gt;&lt;author&gt;&lt;firstName&gt;Brian&lt;/firstName&gt;&lt;middleNames&gt;D&lt;/middleNames&gt;&lt;lastName&gt;Muegge&lt;/lastName&gt;&lt;/author&gt;&lt;author&gt;&lt;firstName&gt;Meg&lt;/firstName&gt;&lt;lastName&gt;Pirrung&lt;/lastName&gt;&lt;/author&gt;&lt;author&gt;&lt;firstName&gt;Jens&lt;/firstName&gt;&lt;lastName&gt;Reeder&lt;/lastName&gt;&lt;/author&gt;&lt;author&gt;&lt;firstName&gt;Joel&lt;/firstName&gt;&lt;middleNames&gt;R&lt;/middleNames&gt;&lt;lastName&gt;Sevinsky&lt;/lastName&gt;&lt;/author&gt;&lt;author&gt;&lt;firstName&gt;Peter&lt;/firstName&gt;&lt;middleNames&gt;J&lt;/middleNames&gt;&lt;lastName&gt;Turnbaugh&lt;/lastName&gt;&lt;/author&gt;&lt;author&gt;&lt;firstName&gt;William&lt;/firstName&gt;&lt;middleNames&gt;A&lt;/middleNames&gt;&lt;lastName&gt;Walters&lt;/lastName&gt;&lt;/author&gt;&lt;author&gt;&lt;firstName&gt;Jeremy&lt;/firstName&gt;&lt;lastName&gt;Widmann&lt;/lastName&gt;&lt;/author&gt;&lt;author&gt;&lt;firstName&gt;Tanya&lt;/firstName&gt;&lt;lastName&gt;Yatsunenko&lt;/lastName&gt;&lt;/author&gt;&lt;author&gt;&lt;firstName&gt;Jesse&lt;/firstName&gt;&lt;lastName&gt;Zaneveld&lt;/lastName&gt;&lt;/author&gt;&lt;author&gt;&lt;firstName&gt;Rob&lt;/firstName&gt;&lt;lastName&gt;Knight&lt;/lastName&gt;&lt;/author&gt;&lt;/authors&gt;&lt;/publication&gt;&lt;/publications&gt;&lt;cites&gt;&lt;/cites&gt;&lt;/citation&gt;</w:instrText>
      </w:r>
      <w:r w:rsidR="00816898">
        <w:fldChar w:fldCharType="separate"/>
      </w:r>
      <w:r w:rsidR="00AE0A98">
        <w:rPr>
          <w:rFonts w:cs="Times New Roman"/>
        </w:rPr>
        <w:t>(Caporaso et al. 2010)</w:t>
      </w:r>
      <w:r w:rsidR="00816898">
        <w:fldChar w:fldCharType="end"/>
      </w:r>
      <w:r w:rsidRPr="004D01F6">
        <w:t xml:space="preserve">. </w:t>
      </w:r>
      <w:r>
        <w:t>To cluster r</w:t>
      </w:r>
      <w:r w:rsidRPr="004D01F6">
        <w:t>eads into operational taxonomic units (</w:t>
      </w:r>
      <w:proofErr w:type="spellStart"/>
      <w:r>
        <w:t>OTUs</w:t>
      </w:r>
      <w:proofErr w:type="spellEnd"/>
      <w:r>
        <w:t>), we used</w:t>
      </w:r>
      <w:r w:rsidRPr="004D01F6">
        <w:t xml:space="preserve"> the open-reference OTU picking </w:t>
      </w:r>
      <w:r>
        <w:t>algorithm</w:t>
      </w:r>
      <w:r w:rsidRPr="004D01F6">
        <w:t xml:space="preserve"> UCLUST </w:t>
      </w:r>
      <w:r w:rsidR="00816898">
        <w:fldChar w:fldCharType="begin"/>
      </w:r>
      <w:r w:rsidR="000A4A8E">
        <w:instrText xml:space="preserve"> ADDIN PAPERS2_CITATIONS &lt;citation&gt;&lt;uuid&gt;31EAD237-78F5-4C96-837A-11A99F1A655A&lt;/uuid&gt;&lt;priority&gt;22&lt;/priority&gt;&lt;publications&gt;&lt;publication&gt;&lt;volume&gt;26&lt;/volume&gt;&lt;publication_date&gt;99201009231200000000222000&lt;/publication_date&gt;&lt;number&gt;19&lt;/number&gt;&lt;doi&gt;10.1093/bioinformatics/btq461&lt;/doi&gt;&lt;startpage&gt;2460&lt;/startpage&gt;&lt;title&gt;Search and clustering orders of magnitude faster than BLAST&lt;/title&gt;&lt;uuid&gt;FCDAA3D2-911C-465C-B88E-C3B2E2ED808A&lt;/uuid&gt;&lt;subtype&gt;400&lt;/subtype&gt;&lt;endpage&gt;2461&lt;/endpage&gt;&lt;type&gt;400&lt;/type&gt;&lt;url&gt;http://bioinformatics.oxfordjournals.org/cgi/doi/10.1093/bioinformatics/btq461&lt;/url&gt;&lt;bundle&gt;&lt;publication&gt;&lt;title&gt;Bioinformatics&lt;/title&gt;&lt;type&gt;-100&lt;/type&gt;&lt;subtype&gt;-100&lt;/subtype&gt;&lt;uuid&gt;3F9E12F3-4C5B-4832-A277-1133D8C36A90&lt;/uuid&gt;&lt;/publication&gt;&lt;/bundle&gt;&lt;authors&gt;&lt;author&gt;&lt;firstName&gt;R&lt;/firstName&gt;&lt;middleNames&gt;C&lt;/middleNames&gt;&lt;lastName&gt;Edgar&lt;/lastName&gt;&lt;/author&gt;&lt;/authors&gt;&lt;/publication&gt;&lt;/publications&gt;&lt;cites&gt;&lt;/cites&gt;&lt;/citation&gt;</w:instrText>
      </w:r>
      <w:r w:rsidR="00816898">
        <w:fldChar w:fldCharType="separate"/>
      </w:r>
      <w:r w:rsidR="00AE0A98">
        <w:rPr>
          <w:rFonts w:cs="Times New Roman"/>
        </w:rPr>
        <w:t>(Edgar 2010)</w:t>
      </w:r>
      <w:r w:rsidR="00816898">
        <w:fldChar w:fldCharType="end"/>
      </w:r>
      <w:r w:rsidRPr="004D01F6">
        <w:t xml:space="preserve"> at 97% sequence i</w:t>
      </w:r>
      <w:r>
        <w:t xml:space="preserve">dentity against the 13-5 release of the </w:t>
      </w:r>
      <w:proofErr w:type="spellStart"/>
      <w:r w:rsidRPr="004D01F6">
        <w:t>Greengenes</w:t>
      </w:r>
      <w:proofErr w:type="spellEnd"/>
      <w:r w:rsidRPr="004D01F6">
        <w:t xml:space="preserve"> database </w:t>
      </w:r>
      <w:r w:rsidR="00816898">
        <w:fldChar w:fldCharType="begin"/>
      </w:r>
      <w:r w:rsidR="000A4A8E">
        <w:instrText xml:space="preserve"> ADDIN PAPERS2_CITATIONS &lt;citation&gt;&lt;uuid&gt;4BF8A04D-943D-404E-9732-B0040FBE7C46&lt;/uuid&gt;&lt;priority&gt;23&lt;/priority&gt;&lt;publications&gt;&lt;publication&gt;&lt;volume&gt;72&lt;/volume&gt;&lt;publication_date&gt;99200607041200000000222000&lt;/publication_date&gt;&lt;number&gt;7&lt;/number&gt;&lt;startpage&gt;5069&lt;/startpage&gt;&lt;title&gt;Greengenes, a Chimera-Checked 16S rRNA Gene Database and Workbench Compatible with ARB&lt;/title&gt;&lt;uuid&gt;D4705A73-0202-4D4C-8F9A-9E7492633E2B&lt;/uuid&gt;&lt;subtype&gt;400&lt;/subtype&gt;&lt;endpage&gt;5072&lt;/endpage&gt;&lt;type&gt;400&lt;/type&gt;&lt;url&gt;http://aem.asm.org/cgi/doi/10.1128/AEM.03006-05&lt;/url&gt;&lt;bundle&gt;&lt;publication&gt;&lt;title&gt;Applied and Environmental Microbiology&lt;/title&gt;&lt;type&gt;-100&lt;/type&gt;&lt;subtype&gt;-100&lt;/subtype&gt;&lt;uuid&gt;B0EFAC49-1753-4C84-9FC0-E58F9A9BEDD2&lt;/uuid&gt;&lt;/publication&gt;&lt;/bundle&gt;&lt;authors&gt;&lt;author&gt;&lt;firstName&gt;T&lt;/firstName&gt;&lt;middleNames&gt;Z&lt;/middleNames&gt;&lt;lastName&gt;DeSantis&lt;/lastName&gt;&lt;/author&gt;&lt;author&gt;&lt;firstName&gt;P&lt;/firstName&gt;&lt;lastName&gt;Hugenholtz&lt;/lastName&gt;&lt;/author&gt;&lt;author&gt;&lt;firstName&gt;N&lt;/firstName&gt;&lt;lastName&gt;Larsen&lt;/lastName&gt;&lt;/author&gt;&lt;author&gt;&lt;firstName&gt;M&lt;/firstName&gt;&lt;lastName&gt;Rojas&lt;/lastName&gt;&lt;/author&gt;&lt;author&gt;&lt;firstName&gt;E&lt;/firstName&gt;&lt;middleNames&gt;L&lt;/middleNames&gt;&lt;lastName&gt;Brodie&lt;/lastName&gt;&lt;/author&gt;&lt;author&gt;&lt;firstName&gt;K&lt;/firstName&gt;&lt;lastName&gt;Keller&lt;/lastName&gt;&lt;/author&gt;&lt;author&gt;&lt;firstName&gt;T&lt;/firstName&gt;&lt;lastName&gt;Huber&lt;/lastName&gt;&lt;/author&gt;&lt;author&gt;&lt;firstName&gt;D&lt;/firstName&gt;&lt;lastName&gt;Dalevi&lt;/lastName&gt;&lt;/author&gt;&lt;author&gt;&lt;firstName&gt;P&lt;/firstName&gt;&lt;lastName&gt;Hu&lt;/lastName&gt;&lt;/author&gt;&lt;author&gt;&lt;firstName&gt;G&lt;/firstName&gt;&lt;middleNames&gt;L&lt;/middleNames&gt;&lt;lastName&gt;Andersen&lt;/lastName&gt;&lt;/author&gt;&lt;/authors&gt;&lt;/publication&gt;&lt;/publications&gt;&lt;cites&gt;&lt;/cites&gt;&lt;/citation&gt;</w:instrText>
      </w:r>
      <w:r w:rsidR="00816898">
        <w:fldChar w:fldCharType="separate"/>
      </w:r>
      <w:r w:rsidR="00AE0A98">
        <w:rPr>
          <w:rFonts w:cs="Times New Roman"/>
        </w:rPr>
        <w:t>(DeSantis et al. 2006)</w:t>
      </w:r>
      <w:r w:rsidR="00816898">
        <w:fldChar w:fldCharType="end"/>
      </w:r>
      <w:r w:rsidRPr="004D01F6">
        <w:t xml:space="preserve">. </w:t>
      </w:r>
      <w:proofErr w:type="spellStart"/>
      <w:r w:rsidRPr="004D01F6">
        <w:t>OTUs</w:t>
      </w:r>
      <w:proofErr w:type="spellEnd"/>
      <w:r w:rsidRPr="004D01F6">
        <w:t xml:space="preserve"> containing a single sequence</w:t>
      </w:r>
      <w:r>
        <w:t xml:space="preserve"> were removed from the analysis. We rarefied samples to 2200 sequences because of unequal numbers of sequences amo</w:t>
      </w:r>
      <w:r w:rsidR="00E7572A">
        <w:t>ng soil samples. The rarefaction</w:t>
      </w:r>
      <w:r>
        <w:t xml:space="preserve"> process resulted in two soil samples with less than 2200 sequence reads</w:t>
      </w:r>
      <w:r w:rsidR="006C7775">
        <w:t xml:space="preserve">, each from a different MAT </w:t>
      </w:r>
      <w:r w:rsidR="00866943">
        <w:t>plot, which</w:t>
      </w:r>
      <w:r w:rsidR="006C7775">
        <w:t xml:space="preserve"> were </w:t>
      </w:r>
      <w:r>
        <w:t xml:space="preserve">excluded from further analysis. We repeated the rarefaction process 10 times for each sample, with subsequent statistical analyses based on within-sample means of the 10 random iterations. </w:t>
      </w:r>
    </w:p>
    <w:p w:rsidR="003817B0" w:rsidRPr="000E409F" w:rsidRDefault="003817B0" w:rsidP="000E409F">
      <w:pPr>
        <w:spacing w:line="480" w:lineRule="auto"/>
        <w:ind w:firstLine="360"/>
      </w:pPr>
      <w:r w:rsidRPr="000E409F">
        <w:t xml:space="preserve">We estimated OTU richness, </w:t>
      </w:r>
      <w:proofErr w:type="spellStart"/>
      <w:r w:rsidRPr="000E409F">
        <w:t>phylogenetic</w:t>
      </w:r>
      <w:proofErr w:type="spellEnd"/>
      <w:r w:rsidRPr="000E409F">
        <w:t xml:space="preserve"> diversity and community similarity metrics using python scripts in QIIME version 1.7.0 </w:t>
      </w:r>
      <w:r w:rsidR="00816898" w:rsidRPr="000E409F">
        <w:fldChar w:fldCharType="begin"/>
      </w:r>
      <w:r w:rsidR="000A4A8E">
        <w:instrText xml:space="preserve"> ADDIN PAPERS2_CITATIONS &lt;citation&gt;&lt;uuid&gt;9E8F7529-0B6B-48E1-9404-5BCB56E8490E&lt;/uuid&gt;&lt;priority&gt;24&lt;/priority&gt;&lt;publications&gt;&lt;publication&gt;&lt;volume&gt;7&lt;/volume&gt;&lt;publication_date&gt;99201005011200000000222000&lt;/publication_date&gt;&lt;number&gt;5&lt;/number&gt;&lt;startpage&gt;335&lt;/startpage&gt;&lt;title&gt;QIIME allows analysis of high-throughput community sequencing data&lt;/title&gt;&lt;uuid&gt;7208433E-8291-4E3A-A9A3-52C133084730&lt;/uuid&gt;&lt;subtype&gt;400&lt;/subtype&gt;&lt;publisher&gt;Nature Publishing Group&lt;/publisher&gt;&lt;type&gt;400&lt;/type&gt;&lt;endpage&gt;336&lt;/endpage&gt;&lt;url&gt;http://dx.doi.org/10.1038/nmeth0510-335&lt;/url&gt;&lt;bundle&gt;&lt;publication&gt;&lt;title&gt;Nature Methods&lt;/title&gt;&lt;type&gt;-100&lt;/type&gt;&lt;subtype&gt;-100&lt;/subtype&gt;&lt;uuid&gt;48157B3C-21BF-4A9F-AB16-A513DDB0300A&lt;/uuid&gt;&lt;/publication&gt;&lt;/bundle&gt;&lt;authors&gt;&lt;author&gt;&lt;firstName&gt;J&lt;/firstName&gt;&lt;middleNames&gt;Gregory&lt;/middleNames&gt;&lt;lastName&gt;Caporaso&lt;/lastName&gt;&lt;/author&gt;&lt;author&gt;&lt;firstName&gt;Justin&lt;/firstName&gt;&lt;lastName&gt;Kuczynski&lt;/lastName&gt;&lt;/author&gt;&lt;author&gt;&lt;firstName&gt;Jesse&lt;/firstName&gt;&lt;lastName&gt;Stombaugh&lt;/lastName&gt;&lt;/author&gt;&lt;author&gt;&lt;firstName&gt;Kyle&lt;/firstName&gt;&lt;lastName&gt;Bittinger&lt;/lastName&gt;&lt;/author&gt;&lt;author&gt;&lt;firstName&gt;Frederic&lt;/firstName&gt;&lt;middleNames&gt;D&lt;/middleNames&gt;&lt;lastName&gt;Bushman&lt;/lastName&gt;&lt;/author&gt;&lt;author&gt;&lt;firstName&gt;Elizabeth&lt;/firstName&gt;&lt;middleNames&gt;K&lt;/middleNames&gt;&lt;lastName&gt;Costello&lt;/lastName&gt;&lt;/author&gt;&lt;author&gt;&lt;firstName&gt;Noah&lt;/firstName&gt;&lt;lastName&gt;Fierer&lt;/lastName&gt;&lt;/author&gt;&lt;author&gt;&lt;firstName&gt;Antonio&lt;/firstName&gt;&lt;middleNames&gt;Gonzalez&lt;/middleNames&gt;&lt;lastName&gt;Peña&lt;/lastName&gt;&lt;/author&gt;&lt;author&gt;&lt;firstName&gt;Julia&lt;/firstName&gt;&lt;middleNames&gt;K&lt;/middleNames&gt;&lt;lastName&gt;Goodrich&lt;/lastName&gt;&lt;/author&gt;&lt;author&gt;&lt;firstName&gt;Jeffrey&lt;/firstName&gt;&lt;middleNames&gt;I&lt;/middleNames&gt;&lt;lastName&gt;Gordon&lt;/lastName&gt;&lt;/author&gt;&lt;author&gt;&lt;firstName&gt;Gavin&lt;/firstName&gt;&lt;middleNames&gt;A&lt;/middleNames&gt;&lt;lastName&gt;Huttley&lt;/lastName&gt;&lt;/author&gt;&lt;author&gt;&lt;firstName&gt;Scott&lt;/firstName&gt;&lt;middleNames&gt;T&lt;/middleNames&gt;&lt;lastName&gt;Kelley&lt;/lastName&gt;&lt;/author&gt;&lt;author&gt;&lt;firstName&gt;Dan&lt;/firstName&gt;&lt;lastName&gt;Knights&lt;/lastName&gt;&lt;/author&gt;&lt;author&gt;&lt;firstName&gt;Jeremy&lt;/firstName&gt;&lt;middleNames&gt;E&lt;/middleNames&gt;&lt;lastName&gt;Koenig&lt;/lastName&gt;&lt;/author&gt;&lt;author&gt;&lt;firstName&gt;Ruth&lt;/firstName&gt;&lt;middleNames&gt;E&lt;/middleNames&gt;&lt;lastName&gt;Ley&lt;/lastName&gt;&lt;/author&gt;&lt;author&gt;&lt;firstName&gt;Catherine&lt;/firstName&gt;&lt;middleNames&gt;A&lt;/middleNames&gt;&lt;lastName&gt;Lozupone&lt;/lastName&gt;&lt;/author&gt;&lt;author&gt;&lt;firstName&gt;Daniel&lt;/firstName&gt;&lt;lastName&gt;McDonald&lt;/lastName&gt;&lt;/author&gt;&lt;author&gt;&lt;firstName&gt;Brian&lt;/firstName&gt;&lt;middleNames&gt;D&lt;/middleNames&gt;&lt;lastName&gt;Muegge&lt;/lastName&gt;&lt;/author&gt;&lt;author&gt;&lt;firstName&gt;Meg&lt;/firstName&gt;&lt;lastName&gt;Pirrung&lt;/lastName&gt;&lt;/author&gt;&lt;author&gt;&lt;firstName&gt;Jens&lt;/firstName&gt;&lt;lastName&gt;Reeder&lt;/lastName&gt;&lt;/author&gt;&lt;author&gt;&lt;firstName&gt;Joel&lt;/firstName&gt;&lt;middleNames&gt;R&lt;/middleNames&gt;&lt;lastName&gt;Sevinsky&lt;/lastName&gt;&lt;/author&gt;&lt;author&gt;&lt;firstName&gt;Peter&lt;/firstName&gt;&lt;middleNames&gt;J&lt;/middleNames&gt;&lt;lastName&gt;Turnbaugh&lt;/lastName&gt;&lt;/author&gt;&lt;author&gt;&lt;firstName&gt;William&lt;/firstName&gt;&lt;middleNames&gt;A&lt;/middleNames&gt;&lt;lastName&gt;Walters&lt;/lastName&gt;&lt;/author&gt;&lt;author&gt;&lt;firstName&gt;Jeremy&lt;/firstName&gt;&lt;lastName&gt;Widmann&lt;/lastName&gt;&lt;/author&gt;&lt;author&gt;&lt;firstName&gt;Tanya&lt;/firstName&gt;&lt;lastName&gt;Yatsunenko&lt;/lastName&gt;&lt;/author&gt;&lt;author&gt;&lt;firstName&gt;Jesse&lt;/firstName&gt;&lt;lastName&gt;Zaneveld&lt;/lastName&gt;&lt;/author&gt;&lt;author&gt;&lt;firstName&gt;Rob&lt;/firstName&gt;&lt;lastName&gt;Knight&lt;/lastName&gt;&lt;/author&gt;&lt;/authors&gt;&lt;/publication&gt;&lt;/publications&gt;&lt;cites&gt;&lt;/cites&gt;&lt;/citation&gt;</w:instrText>
      </w:r>
      <w:r w:rsidR="00816898" w:rsidRPr="000E409F">
        <w:fldChar w:fldCharType="separate"/>
      </w:r>
      <w:r w:rsidR="00AE0A98" w:rsidRPr="000E409F">
        <w:t>(Caporaso et al. 2010)</w:t>
      </w:r>
      <w:r w:rsidR="00816898" w:rsidRPr="000E409F">
        <w:fldChar w:fldCharType="end"/>
      </w:r>
      <w:r w:rsidRPr="000E409F">
        <w:t xml:space="preserve">. We used the Chao1 richness estimator </w:t>
      </w:r>
      <w:r w:rsidR="00816898" w:rsidRPr="000E409F">
        <w:fldChar w:fldCharType="begin"/>
      </w:r>
      <w:r w:rsidR="000A4A8E">
        <w:instrText xml:space="preserve"> ADDIN PAPERS2_CITATIONS &lt;citation&gt;&lt;uuid&gt;A730A579-AA27-47DF-81F3-293C80EBD9E5&lt;/uuid&gt;&lt;priority&gt;25&lt;/priority&gt;&lt;publications&gt;&lt;publication&gt;&lt;publication_date&gt;99198400001200000000200000&lt;/publication_date&gt;&lt;startpage&gt;265&lt;/startpage&gt;&lt;title&gt;Nonparametric estimation of the number of classes in a population&lt;/title&gt;&lt;uuid&gt;ACFF9477-8A91-405F-86DC-4C4600E27754&lt;/uuid&gt;&lt;subtype&gt;400&lt;/subtype&gt;&lt;publisher&gt;JSTOR&lt;/publisher&gt;&lt;type&gt;400&lt;/type&gt;&lt;endpage&gt;270&lt;/endpage&gt;&lt;url&gt;http://www.jstor.org/stable/10.2307/4615964&lt;/url&gt;&lt;bundle&gt;&lt;publication&gt;&lt;title&gt;Scandinavian Journal of statistics&lt;/title&gt;&lt;type&gt;-100&lt;/type&gt;&lt;subtype&gt;-100&lt;/subtype&gt;&lt;uuid&gt;AEEA7CB7-898F-476D-B461-F0D463D83544&lt;/uuid&gt;&lt;/publication&gt;&lt;/bundle&gt;&lt;authors&gt;&lt;author&gt;&lt;firstName&gt;Anne&lt;/firstName&gt;&lt;lastName&gt;Chao&lt;/lastName&gt;&lt;/author&gt;&lt;/authors&gt;&lt;/publication&gt;&lt;/publications&gt;&lt;cites&gt;&lt;/cites&gt;&lt;/citation&gt;</w:instrText>
      </w:r>
      <w:r w:rsidR="00816898" w:rsidRPr="000E409F">
        <w:fldChar w:fldCharType="separate"/>
      </w:r>
      <w:r w:rsidR="00AE0A98" w:rsidRPr="000E409F">
        <w:t>(Chao 1984)</w:t>
      </w:r>
      <w:r w:rsidR="00816898" w:rsidRPr="000E409F">
        <w:fldChar w:fldCharType="end"/>
      </w:r>
      <w:r w:rsidRPr="000E409F">
        <w:t xml:space="preserve"> to estimate OTU richness per sample and Faith’s </w:t>
      </w:r>
      <w:proofErr w:type="spellStart"/>
      <w:r w:rsidRPr="000E409F">
        <w:t>phylogenetic</w:t>
      </w:r>
      <w:proofErr w:type="spellEnd"/>
      <w:r w:rsidRPr="000E409F">
        <w:t xml:space="preserve"> diversity index (PD) </w:t>
      </w:r>
      <w:r w:rsidR="00816898" w:rsidRPr="000E409F">
        <w:fldChar w:fldCharType="begin"/>
      </w:r>
      <w:r w:rsidR="000A4A8E">
        <w:instrText xml:space="preserve"> ADDIN PAPERS2_CITATIONS &lt;citation&gt;&lt;uuid&gt;4CDA2536-50EC-4681-A051-08EE55B0A449&lt;/uuid&gt;&lt;priority&gt;26&lt;/priority&gt;&lt;publications&gt;&lt;publication&gt;&lt;volume&gt;61&lt;/volume&gt;&lt;publication_date&gt;99199200001200000000200000&lt;/publication_date&gt;&lt;number&gt;1&lt;/number&gt;&lt;startpage&gt;1&lt;/startpage&gt;&lt;title&gt;Conservation evaluation and phylogenetic diversity&lt;/title&gt;&lt;uuid&gt;15039FE6-3A2C-42C6-9827-71740D073207&lt;/uuid&gt;&lt;subtype&gt;400&lt;/subtype&gt;&lt;publisher&gt;Elsevier&lt;/publisher&gt;&lt;type&gt;400&lt;/type&gt;&lt;endpage&gt;10&lt;/endpage&gt;&lt;url&gt;http://www.sciencedirect.com/science/article/pii/0006320792912013&lt;/url&gt;&lt;bundle&gt;&lt;publication&gt;&lt;title&gt;Biological Conservation&lt;/title&gt;&lt;type&gt;-100&lt;/type&gt;&lt;subtype&gt;-100&lt;/subtype&gt;&lt;uuid&gt;063A8FE9-9ED6-4457-9F6C-CA139263C7FC&lt;/uuid&gt;&lt;/publication&gt;&lt;/bundle&gt;&lt;authors&gt;&lt;author&gt;&lt;firstName&gt;Daniel&lt;/firstName&gt;&lt;middleNames&gt;P&lt;/middleNames&gt;&lt;lastName&gt;Faith&lt;/lastName&gt;&lt;/author&gt;&lt;/authors&gt;&lt;/publication&gt;&lt;/publications&gt;&lt;cites&gt;&lt;/cites&gt;&lt;/citation&gt;</w:instrText>
      </w:r>
      <w:r w:rsidR="00816898" w:rsidRPr="000E409F">
        <w:fldChar w:fldCharType="separate"/>
      </w:r>
      <w:r w:rsidR="00AE0A98" w:rsidRPr="000E409F">
        <w:t>(Faith 1992)</w:t>
      </w:r>
      <w:r w:rsidR="00816898" w:rsidRPr="000E409F">
        <w:fldChar w:fldCharType="end"/>
      </w:r>
      <w:r w:rsidRPr="000E409F">
        <w:t xml:space="preserve"> to estimate </w:t>
      </w:r>
      <w:proofErr w:type="spellStart"/>
      <w:r w:rsidRPr="000E409F">
        <w:t>phylogenetic</w:t>
      </w:r>
      <w:proofErr w:type="spellEnd"/>
      <w:r w:rsidRPr="000E409F">
        <w:t xml:space="preserve"> diversity. To compare OTU composition across MAT plots, we constructed community similarity matrices based on both taxonomic similarity and </w:t>
      </w:r>
      <w:proofErr w:type="spellStart"/>
      <w:r w:rsidRPr="000E409F">
        <w:t>phylogenetic</w:t>
      </w:r>
      <w:proofErr w:type="spellEnd"/>
      <w:r w:rsidRPr="000E409F">
        <w:t xml:space="preserve"> similarity. We used the Bray-Curtis distance index to construct a taxonomic similarity matrix and weighted </w:t>
      </w:r>
      <w:proofErr w:type="spellStart"/>
      <w:r w:rsidRPr="000E409F">
        <w:t>UniFrac</w:t>
      </w:r>
      <w:proofErr w:type="spellEnd"/>
      <w:r w:rsidRPr="000E409F">
        <w:t xml:space="preserve"> distance metrics </w:t>
      </w:r>
      <w:r w:rsidR="00816898" w:rsidRPr="000E409F">
        <w:fldChar w:fldCharType="begin"/>
      </w:r>
      <w:r w:rsidR="000A4A8E">
        <w:instrText xml:space="preserve"> ADDIN PAPERS2_CITATIONS &lt;citation&gt;&lt;uuid&gt;01814FAF-A0C2-459C-9247-9B1E0FD5296A&lt;/uuid&gt;&lt;priority&gt;27&lt;/priority&gt;&lt;publications&gt;&lt;publication&gt;&lt;volume&gt;71&lt;/volume&gt;&lt;publication_date&gt;99200512061200000000222000&lt;/publication_date&gt;&lt;number&gt;12&lt;/number&gt;&lt;doi&gt;10.1128/AEM.71.12.8228-8235.2005&lt;/doi&gt;&lt;startpage&gt;8228&lt;/startpage&gt;&lt;title&gt;UniFrac: a New Phylogenetic Method for Comparing Microbial Communities&lt;/title&gt;&lt;uuid&gt;AA49DD74-D139-438F-B817-CC5153AD0919&lt;/uuid&gt;&lt;subtype&gt;400&lt;/subtype&gt;&lt;endpage&gt;8235&lt;/endpage&gt;&lt;type&gt;400&lt;/type&gt;&lt;url&gt;http://aem.asm.org/cgi/doi/10.1128/AEM.71.12.8228-8235.2005&lt;/url&gt;&lt;bundle&gt;&lt;publication&gt;&lt;title&gt;Applied and Environmental Microbiology&lt;/title&gt;&lt;type&gt;-100&lt;/type&gt;&lt;subtype&gt;-100&lt;/subtype&gt;&lt;uuid&gt;B0EFAC49-1753-4C84-9FC0-E58F9A9BEDD2&lt;/uuid&gt;&lt;/publication&gt;&lt;/bundle&gt;&lt;authors&gt;&lt;author&gt;&lt;firstName&gt;C&lt;/firstName&gt;&lt;lastName&gt;Lozupone&lt;/lastName&gt;&lt;/author&gt;&lt;author&gt;&lt;firstName&gt;R&lt;/firstName&gt;&lt;lastName&gt;Knight&lt;/lastName&gt;&lt;/author&gt;&lt;/authors&gt;&lt;/publication&gt;&lt;/publications&gt;&lt;cites&gt;&lt;/cites&gt;&lt;/citation&gt;</w:instrText>
      </w:r>
      <w:r w:rsidR="00816898" w:rsidRPr="000E409F">
        <w:fldChar w:fldCharType="separate"/>
      </w:r>
      <w:r w:rsidR="00AE0A98" w:rsidRPr="000E409F">
        <w:t>(Lozupone and Knight 2005)</w:t>
      </w:r>
      <w:r w:rsidR="00816898" w:rsidRPr="000E409F">
        <w:fldChar w:fldCharType="end"/>
      </w:r>
      <w:r w:rsidRPr="000E409F">
        <w:t xml:space="preserve"> to construct </w:t>
      </w:r>
      <w:proofErr w:type="spellStart"/>
      <w:r w:rsidRPr="000E409F">
        <w:t>phylogenetic</w:t>
      </w:r>
      <w:proofErr w:type="spellEnd"/>
      <w:r w:rsidRPr="000E409F">
        <w:t xml:space="preserve"> similarity matrices.  </w:t>
      </w:r>
    </w:p>
    <w:p w:rsidR="00E0730B" w:rsidRPr="00B033E1" w:rsidRDefault="003817B0" w:rsidP="00B033E1">
      <w:pPr>
        <w:spacing w:line="480" w:lineRule="auto"/>
        <w:ind w:firstLine="360"/>
      </w:pPr>
      <w:r w:rsidRPr="00B033E1">
        <w:t>All statistical analyses were</w:t>
      </w:r>
      <w:r w:rsidR="00E7572A" w:rsidRPr="00B033E1">
        <w:t xml:space="preserve"> conducted using</w:t>
      </w:r>
      <w:r w:rsidRPr="00B033E1">
        <w:t xml:space="preserve"> R version 3.0.2 </w:t>
      </w:r>
      <w:r w:rsidR="00E7572A" w:rsidRPr="00B033E1">
        <w:t>with</w:t>
      </w:r>
      <w:r w:rsidRPr="00B033E1">
        <w:t xml:space="preserve"> </w:t>
      </w:r>
      <w:proofErr w:type="gramStart"/>
      <w:r w:rsidRPr="00B033E1">
        <w:t>an</w:t>
      </w:r>
      <w:proofErr w:type="gramEnd"/>
      <w:r w:rsidRPr="00B033E1">
        <w:t xml:space="preserve"> α-level of 0.10 for all tests due to small sample sizes (n = 9). We used ordinary least-squares regression to determine whether OTU richness, </w:t>
      </w:r>
      <w:proofErr w:type="spellStart"/>
      <w:r w:rsidRPr="00B033E1">
        <w:t>phylogenetic</w:t>
      </w:r>
      <w:proofErr w:type="spellEnd"/>
      <w:r w:rsidRPr="00B033E1">
        <w:t xml:space="preserve"> diversity or the relative abundance of individual phyla varied significantly as a function of MAT. To visualize similarities in community composition across the MAT gradient, we used taxonomic (Bray-Curtis) and </w:t>
      </w:r>
      <w:proofErr w:type="spellStart"/>
      <w:r w:rsidRPr="00B033E1">
        <w:t>phylogenetic</w:t>
      </w:r>
      <w:proofErr w:type="spellEnd"/>
      <w:r w:rsidRPr="00B033E1">
        <w:t xml:space="preserve"> (weighted and un-weighted </w:t>
      </w:r>
      <w:proofErr w:type="spellStart"/>
      <w:r w:rsidRPr="00B033E1">
        <w:t>UniFrac</w:t>
      </w:r>
      <w:proofErr w:type="spellEnd"/>
      <w:r w:rsidRPr="00B033E1">
        <w:t xml:space="preserve">) similarity matrices to construct non-metric multidimensional scaling (NMDS) ordinations using the vegan package </w:t>
      </w:r>
      <w:r w:rsidR="00522925">
        <w:t xml:space="preserve">(version 2.0-10) </w:t>
      </w:r>
      <w:r w:rsidRPr="00B033E1">
        <w:t xml:space="preserve">in R. We quantified </w:t>
      </w:r>
      <w:r w:rsidR="00152FBC">
        <w:t xml:space="preserve">whether </w:t>
      </w:r>
      <w:r w:rsidR="00152FBC" w:rsidRPr="00B033E1">
        <w:t xml:space="preserve">bacterial community composition </w:t>
      </w:r>
      <w:r w:rsidR="00152FBC">
        <w:t xml:space="preserve">varied as a function </w:t>
      </w:r>
      <w:r w:rsidRPr="00B033E1">
        <w:t>of MAT</w:t>
      </w:r>
      <w:r w:rsidR="00152FBC">
        <w:t xml:space="preserve">, </w:t>
      </w:r>
      <w:r w:rsidR="00522925">
        <w:t xml:space="preserve">total belowground carbon flux </w:t>
      </w:r>
      <w:r w:rsidR="00816898">
        <w:fldChar w:fldCharType="begin"/>
      </w:r>
      <w:r w:rsidR="000A4A8E">
        <w:instrText xml:space="preserve"> ADDIN PAPERS2_CITATIONS &lt;citation&gt;&lt;uuid&gt;7A56F39D-A213-4730-8F1F-F3A9B4F7A260&lt;/uuid&gt;&lt;priority&gt;28&lt;/priority&gt;&lt;publications&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816898">
        <w:fldChar w:fldCharType="separate"/>
      </w:r>
      <w:r w:rsidR="00A52F5A">
        <w:rPr>
          <w:rFonts w:cs="Times New Roman"/>
        </w:rPr>
        <w:t>(Giardina et al. 2014)</w:t>
      </w:r>
      <w:r w:rsidR="00816898">
        <w:fldChar w:fldCharType="end"/>
      </w:r>
      <w:r w:rsidRPr="00B033E1">
        <w:t xml:space="preserve"> </w:t>
      </w:r>
      <w:r w:rsidR="00522925">
        <w:t xml:space="preserve">and soil pH </w:t>
      </w:r>
      <w:r w:rsidRPr="00B033E1">
        <w:t xml:space="preserve">with </w:t>
      </w:r>
      <w:proofErr w:type="spellStart"/>
      <w:r w:rsidRPr="00B033E1">
        <w:t>permutational</w:t>
      </w:r>
      <w:proofErr w:type="spellEnd"/>
      <w:r w:rsidRPr="00B033E1">
        <w:t xml:space="preserve"> multivariate analyses of variance (PERMANOVA) using taxonomic (Bray-Curtis) and </w:t>
      </w:r>
      <w:proofErr w:type="spellStart"/>
      <w:r w:rsidRPr="00B033E1">
        <w:t>phylogenetic</w:t>
      </w:r>
      <w:proofErr w:type="spellEnd"/>
      <w:r w:rsidRPr="00B033E1">
        <w:t xml:space="preserve"> (weighted </w:t>
      </w:r>
      <w:proofErr w:type="spellStart"/>
      <w:r w:rsidRPr="00B033E1">
        <w:t>UniFrac</w:t>
      </w:r>
      <w:proofErr w:type="spellEnd"/>
      <w:r w:rsidRPr="00B033E1">
        <w:t xml:space="preserve">) measures of </w:t>
      </w:r>
      <w:r w:rsidR="001507F1">
        <w:t xml:space="preserve">community </w:t>
      </w:r>
      <w:r w:rsidRPr="00B033E1">
        <w:t xml:space="preserve">similarity. </w:t>
      </w:r>
      <w:proofErr w:type="spellStart"/>
      <w:r w:rsidRPr="00B033E1">
        <w:t>PERMANOVAs</w:t>
      </w:r>
      <w:proofErr w:type="spellEnd"/>
      <w:r w:rsidRPr="00B033E1">
        <w:t xml:space="preserve"> were conducted using the ‘</w:t>
      </w:r>
      <w:proofErr w:type="spellStart"/>
      <w:r w:rsidRPr="00B033E1">
        <w:t>adonis</w:t>
      </w:r>
      <w:proofErr w:type="spellEnd"/>
      <w:r w:rsidRPr="00B033E1">
        <w:t xml:space="preserve">’ function </w:t>
      </w:r>
      <w:r w:rsidR="00816898" w:rsidRPr="00B033E1">
        <w:fldChar w:fldCharType="begin"/>
      </w:r>
      <w:r w:rsidR="000A4A8E">
        <w:instrText xml:space="preserve"> ADDIN PAPERS2_CITATIONS &lt;citation&gt;&lt;uuid&gt;27D73726-DC12-4B0F-84B7-BB10B234200B&lt;/uuid&gt;&lt;priority&gt;29&lt;/priority&gt;&lt;publications&gt;&lt;publication&gt;&lt;volume&gt;26&lt;/volume&gt;&lt;publication_date&gt;99200100001200000000200000&lt;/publication_date&gt;&lt;number&gt;1&lt;/number&gt;&lt;startpage&gt;32&lt;/startpage&gt;&lt;title&gt;A new method for non</w:instrText>
      </w:r>
      <w:r w:rsidR="000A4A8E">
        <w:rPr>
          <w:rFonts w:ascii="Noteworthy Light" w:hAnsi="Noteworthy Light" w:cs="Noteworthy Light"/>
        </w:rPr>
        <w:instrText>‐</w:instrText>
      </w:r>
      <w:r w:rsidR="000A4A8E">
        <w:instrText>parametric multivariate analysis of variance&lt;/title&gt;&lt;uuid&gt;D7FC5F8E-483A-402D-B739-288300601EEB&lt;/uuid&gt;&lt;subtype&gt;400&lt;/subtype&gt;&lt;publisher&gt;Wiley Online Library&lt;/publisher&gt;&lt;type&gt;400&lt;/type&gt;&lt;endpage&gt;46&lt;/endpage&gt;&lt;url&gt;http://onlinelibrary.wiley.com/doi/10.1111/j.1442-9993.2001.01070.pp.x/full&lt;/url&gt;&lt;bundle&gt;&lt;publication&gt;&lt;title&gt;Austral Ecology&lt;/title&gt;&lt;type&gt;-100&lt;/type&gt;&lt;subtype&gt;-100&lt;/subtype&gt;&lt;uuid&gt;8E532372-DB9B-4969-AEA9-CAB0E0E79905&lt;/uuid&gt;&lt;/publication&gt;&lt;/bundle&gt;&lt;authors&gt;&lt;author&gt;&lt;firstName&gt;Marti&lt;/firstName&gt;&lt;middleNames&gt;J&lt;/middleNames&gt;&lt;lastName&gt;Anderson&lt;/lastName&gt;&lt;/author&gt;&lt;/authors&gt;&lt;/publication&gt;&lt;/publications&gt;&lt;cites&gt;&lt;/cites&gt;&lt;/citation&gt;</w:instrText>
      </w:r>
      <w:r w:rsidR="00816898" w:rsidRPr="00B033E1">
        <w:fldChar w:fldCharType="separate"/>
      </w:r>
      <w:r w:rsidR="00AE0A98" w:rsidRPr="00B033E1">
        <w:t>(Anderson 2001)</w:t>
      </w:r>
      <w:r w:rsidR="00816898" w:rsidRPr="00B033E1">
        <w:fldChar w:fldCharType="end"/>
      </w:r>
      <w:r w:rsidRPr="00B033E1">
        <w:t xml:space="preserve"> in the vegan R package. </w:t>
      </w:r>
      <w:r w:rsidR="00152FBC">
        <w:t xml:space="preserve">We estimated bacterial OTU evenness in each MAT plot using </w:t>
      </w:r>
      <w:proofErr w:type="spellStart"/>
      <w:r w:rsidR="00152FBC">
        <w:t>Pielou’s</w:t>
      </w:r>
      <w:proofErr w:type="spellEnd"/>
      <w:r w:rsidR="00152FBC">
        <w:t xml:space="preserve"> J </w:t>
      </w:r>
      <w:r w:rsidR="001507F1">
        <w:t>(</w:t>
      </w:r>
      <w:proofErr w:type="spellStart"/>
      <w:r w:rsidR="001507F1">
        <w:t>Pielou</w:t>
      </w:r>
      <w:proofErr w:type="spellEnd"/>
      <w:r w:rsidR="001507F1">
        <w:t xml:space="preserve"> 1966) </w:t>
      </w:r>
      <w:r w:rsidR="00152FBC">
        <w:t xml:space="preserve">and used ordinary least squares regression to determine whether OTU evenness varied as a function of MAT. </w:t>
      </w:r>
    </w:p>
    <w:p w:rsidR="00C01BBD" w:rsidRDefault="00E0730B" w:rsidP="00E0730B">
      <w:pPr>
        <w:spacing w:line="480" w:lineRule="auto"/>
        <w:rPr>
          <w:b/>
        </w:rPr>
      </w:pPr>
      <w:r w:rsidRPr="00E0730B">
        <w:rPr>
          <w:b/>
        </w:rPr>
        <w:t>Results</w:t>
      </w:r>
      <w:r w:rsidR="00C21855">
        <w:rPr>
          <w:b/>
        </w:rPr>
        <w:t>:</w:t>
      </w:r>
    </w:p>
    <w:p w:rsidR="00A31882" w:rsidRDefault="00866943" w:rsidP="00C01BBD">
      <w:pPr>
        <w:spacing w:line="480" w:lineRule="auto"/>
        <w:ind w:firstLine="360"/>
      </w:pPr>
      <w:r>
        <w:t>In contrast to our hypothesis, ba</w:t>
      </w:r>
      <w:r w:rsidR="006A64EE">
        <w:t xml:space="preserve">cterial diversity </w:t>
      </w:r>
      <w:r>
        <w:t>did not vary</w:t>
      </w:r>
      <w:r w:rsidR="006A64EE">
        <w:t xml:space="preserve"> with temperature across </w:t>
      </w:r>
      <w:r w:rsidR="006C7775">
        <w:t xml:space="preserve">a </w:t>
      </w:r>
      <w:r w:rsidR="006A64EE">
        <w:t>well-constrained MAT gradient</w:t>
      </w:r>
      <w:r>
        <w:t xml:space="preserve"> in tropical montane wet forests.</w:t>
      </w:r>
      <w:r w:rsidR="00D23872">
        <w:t xml:space="preserve"> </w:t>
      </w:r>
      <w:r w:rsidR="006A64EE">
        <w:t xml:space="preserve">The </w:t>
      </w:r>
      <w:r w:rsidR="001E0220">
        <w:t xml:space="preserve">observed </w:t>
      </w:r>
      <w:r w:rsidR="006A64EE">
        <w:t xml:space="preserve">number of bacterial </w:t>
      </w:r>
      <w:proofErr w:type="spellStart"/>
      <w:r w:rsidR="006A64EE">
        <w:t>OTUs</w:t>
      </w:r>
      <w:proofErr w:type="spellEnd"/>
      <w:r w:rsidR="00E77BD8">
        <w:t xml:space="preserve"> </w:t>
      </w:r>
      <w:r w:rsidR="002D7046">
        <w:t xml:space="preserve">averaged </w:t>
      </w:r>
      <w:r w:rsidR="001E0220">
        <w:t>571</w:t>
      </w:r>
      <w:r w:rsidR="002D7046">
        <w:t xml:space="preserve"> (</w:t>
      </w:r>
      <w:r w:rsidR="002D7046">
        <w:sym w:font="Symbol" w:char="F0B1"/>
      </w:r>
      <w:r w:rsidR="002D7046">
        <w:t xml:space="preserve"> </w:t>
      </w:r>
      <w:r w:rsidR="001E0220">
        <w:t>93</w:t>
      </w:r>
      <w:r w:rsidR="002D7046">
        <w:t xml:space="preserve">; 95% CI) </w:t>
      </w:r>
      <w:r w:rsidR="00F203EE">
        <w:t>across the MAT gradient</w:t>
      </w:r>
      <w:r w:rsidR="002D7046">
        <w:t xml:space="preserve"> but </w:t>
      </w:r>
      <w:r w:rsidR="00E77BD8">
        <w:t xml:space="preserve">did not vary with MAT </w:t>
      </w:r>
      <w:r w:rsidR="001E0220">
        <w:t>(</w:t>
      </w:r>
      <w:r w:rsidR="00E77BD8">
        <w:t>R</w:t>
      </w:r>
      <w:r w:rsidR="00E77BD8" w:rsidRPr="00E77BD8">
        <w:rPr>
          <w:vertAlign w:val="superscript"/>
        </w:rPr>
        <w:t>2</w:t>
      </w:r>
      <w:r w:rsidR="002D7046">
        <w:t xml:space="preserve"> = 0.0</w:t>
      </w:r>
      <w:r w:rsidR="001E0220">
        <w:t>3</w:t>
      </w:r>
      <w:r w:rsidR="000D794E">
        <w:t>, P = 0.</w:t>
      </w:r>
      <w:r w:rsidR="001E0220">
        <w:t>64</w:t>
      </w:r>
      <w:r w:rsidR="000D794E">
        <w:t>; Fig. 1</w:t>
      </w:r>
      <w:r w:rsidR="002D7046">
        <w:t>)</w:t>
      </w:r>
      <w:r w:rsidR="00C71683">
        <w:t xml:space="preserve">. </w:t>
      </w:r>
      <w:r w:rsidR="00CE68A3">
        <w:t xml:space="preserve"> Likewise, </w:t>
      </w:r>
      <w:r w:rsidR="001E0220">
        <w:t xml:space="preserve">Chao1 estimated OTU richness </w:t>
      </w:r>
      <w:r w:rsidR="00CE68A3">
        <w:t>also did not vary with MAT (R2 = 0.06, P = 0.53), averaging</w:t>
      </w:r>
      <w:r w:rsidR="001E0220">
        <w:t xml:space="preserve"> 1106 (</w:t>
      </w:r>
      <w:r w:rsidR="001E0220">
        <w:sym w:font="Symbol" w:char="F0B1"/>
      </w:r>
      <w:r w:rsidR="001E0220">
        <w:t xml:space="preserve"> 174; </w:t>
      </w:r>
      <w:r w:rsidR="00CE68A3">
        <w:t xml:space="preserve">95% CI) across the MAT gradient. </w:t>
      </w:r>
      <w:r w:rsidR="00C71683">
        <w:t>T</w:t>
      </w:r>
      <w:r w:rsidR="00A31882">
        <w:t>here was</w:t>
      </w:r>
      <w:r w:rsidR="00C71683">
        <w:t xml:space="preserve"> </w:t>
      </w:r>
      <w:r w:rsidR="00D23872">
        <w:t xml:space="preserve">no </w:t>
      </w:r>
      <w:r w:rsidR="00E77BD8">
        <w:t xml:space="preserve">relationship between MAT and </w:t>
      </w:r>
      <w:proofErr w:type="spellStart"/>
      <w:r w:rsidR="00E77BD8">
        <w:t>phylogenetic</w:t>
      </w:r>
      <w:proofErr w:type="spellEnd"/>
      <w:r w:rsidR="00E77BD8">
        <w:t xml:space="preserve"> diversity (adj. R</w:t>
      </w:r>
      <w:r w:rsidR="00E77BD8" w:rsidRPr="00E77BD8">
        <w:rPr>
          <w:vertAlign w:val="superscript"/>
        </w:rPr>
        <w:t>2</w:t>
      </w:r>
      <w:r w:rsidR="00D23872">
        <w:t xml:space="preserve"> = 0.07, P = </w:t>
      </w:r>
      <w:r w:rsidR="002D7046">
        <w:t xml:space="preserve">0.48), which averaged </w:t>
      </w:r>
      <w:r w:rsidR="00D23872">
        <w:t>45 (</w:t>
      </w:r>
      <w:r w:rsidR="00D23872">
        <w:sym w:font="Symbol" w:char="F0B1"/>
      </w:r>
      <w:r w:rsidR="002D7046">
        <w:t xml:space="preserve"> 7; 95% CI) across the MAT gradient</w:t>
      </w:r>
      <w:r w:rsidR="000D794E">
        <w:t xml:space="preserve"> (Fig. </w:t>
      </w:r>
      <w:r>
        <w:t>1</w:t>
      </w:r>
      <w:r w:rsidR="00C71683">
        <w:t>)</w:t>
      </w:r>
      <w:r w:rsidR="002D7046">
        <w:t xml:space="preserve">. </w:t>
      </w:r>
    </w:p>
    <w:p w:rsidR="003362CC" w:rsidRDefault="000D794E" w:rsidP="003362CC">
      <w:pPr>
        <w:spacing w:line="480" w:lineRule="auto"/>
        <w:ind w:firstLine="360"/>
      </w:pPr>
      <w:r>
        <w:t xml:space="preserve">Similar to trends for diversity, we found </w:t>
      </w:r>
      <w:r w:rsidR="00C21855">
        <w:t xml:space="preserve">no </w:t>
      </w:r>
      <w:r>
        <w:t>sup</w:t>
      </w:r>
      <w:r w:rsidR="00C21855">
        <w:t>port for</w:t>
      </w:r>
      <w:r w:rsidR="00D642C7">
        <w:t xml:space="preserve"> our hypothesis that</w:t>
      </w:r>
      <w:r>
        <w:t xml:space="preserve"> </w:t>
      </w:r>
      <w:r w:rsidR="007D290E">
        <w:t xml:space="preserve">temperature </w:t>
      </w:r>
      <w:r w:rsidR="00866943">
        <w:t>drives</w:t>
      </w:r>
      <w:r w:rsidR="007D290E">
        <w:t xml:space="preserve"> bacterial community composition in these tropical montane wet forest soils</w:t>
      </w:r>
      <w:r>
        <w:t xml:space="preserve">. </w:t>
      </w:r>
      <w:r w:rsidR="00D642C7">
        <w:t xml:space="preserve">Soils across the MAT gradient </w:t>
      </w:r>
      <w:r w:rsidR="00CB4F78">
        <w:t xml:space="preserve">were dominated by </w:t>
      </w:r>
      <w:r w:rsidR="00D642C7">
        <w:t xml:space="preserve">the phyla </w:t>
      </w:r>
      <w:proofErr w:type="spellStart"/>
      <w:r>
        <w:t>Proteobacteria</w:t>
      </w:r>
      <w:proofErr w:type="spellEnd"/>
      <w:r>
        <w:t xml:space="preserve"> </w:t>
      </w:r>
      <w:r w:rsidR="00CB4F78">
        <w:t>(44</w:t>
      </w:r>
      <w:r w:rsidR="00D642C7">
        <w:t>%</w:t>
      </w:r>
      <w:r w:rsidR="00CB4F78">
        <w:t xml:space="preserve"> </w:t>
      </w:r>
      <w:r w:rsidR="000A26C7">
        <w:sym w:font="Symbol" w:char="F0B1"/>
      </w:r>
      <w:r w:rsidR="00152FBC">
        <w:t xml:space="preserve"> 4 % of </w:t>
      </w:r>
      <w:r w:rsidR="000A26C7">
        <w:t xml:space="preserve">sequences </w:t>
      </w:r>
      <w:r w:rsidR="00152FBC">
        <w:t>per MAT plot</w:t>
      </w:r>
      <w:r w:rsidR="000A26C7">
        <w:t xml:space="preserve">) </w:t>
      </w:r>
      <w:r>
        <w:t xml:space="preserve">and </w:t>
      </w:r>
      <w:proofErr w:type="spellStart"/>
      <w:r w:rsidR="006A64EE">
        <w:t>Acidobacteria</w:t>
      </w:r>
      <w:proofErr w:type="spellEnd"/>
      <w:r w:rsidR="000A26C7">
        <w:t xml:space="preserve"> (43</w:t>
      </w:r>
      <w:r w:rsidR="00D642C7">
        <w:t>%</w:t>
      </w:r>
      <w:r w:rsidR="000A26C7">
        <w:t xml:space="preserve"> </w:t>
      </w:r>
      <w:r w:rsidR="000A26C7">
        <w:sym w:font="Symbol" w:char="F0B1"/>
      </w:r>
      <w:r w:rsidR="00D642C7">
        <w:t xml:space="preserve"> 4% of </w:t>
      </w:r>
      <w:r w:rsidR="00152FBC">
        <w:t>sequences per MAT plot</w:t>
      </w:r>
      <w:r w:rsidR="00D642C7">
        <w:t xml:space="preserve">; </w:t>
      </w:r>
      <w:r>
        <w:t>Fig. 3</w:t>
      </w:r>
      <w:r w:rsidR="006A64EE">
        <w:t xml:space="preserve">), a pattern consistent with other low pH wet tropical forest soils </w:t>
      </w:r>
      <w:r w:rsidR="00816898">
        <w:fldChar w:fldCharType="begin"/>
      </w:r>
      <w:r w:rsidR="000A4A8E">
        <w:instrText xml:space="preserve"> ADDIN PAPERS2_CITATIONS &lt;citation&gt;&lt;uuid&gt;A5463D0C-607B-4573-B11C-45FDD52AE2C7&lt;/uuid&gt;&lt;priority&gt;30&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gt;&lt;volume&gt;79&lt;/volume&gt;&lt;publication_date&gt;99201311041200000000222000&lt;/publication_date&gt;&lt;number&gt;23&lt;/number&gt;&lt;doi&gt;10.1128/AEM.02541-13&lt;/doi&gt;&lt;startpage&gt;7290&lt;/startpage&gt;&lt;title&gt;Impact of Logging and Forest Conversion to Oil Palm Plantations on Soil Bacterial Communities in Borneo&lt;/title&gt;&lt;uuid&gt;96CA5F20-E865-4C86-89A0-CA04C31AB30E&lt;/uuid&gt;&lt;subtype&gt;400&lt;/subtype&gt;&lt;endpage&gt;7297&lt;/endpage&gt;&lt;type&gt;400&lt;/type&gt;&lt;url&gt;http://aem.asm.org/cgi/doi/10.1128/AEM.02541-13&lt;/url&gt;&lt;bundle&gt;&lt;publication&gt;&lt;title&gt;Applied and Environmental Microbiology&lt;/title&gt;&lt;type&gt;-100&lt;/type&gt;&lt;subtype&gt;-100&lt;/subtype&gt;&lt;uuid&gt;B0EFAC49-1753-4C84-9FC0-E58F9A9BEDD2&lt;/uuid&gt;&lt;/publication&gt;&lt;/bundle&gt;&lt;authors&gt;&lt;author&gt;&lt;firstName&gt;L&lt;/firstName&gt;&lt;lastName&gt;Lee-Cruz&lt;/lastName&gt;&lt;/author&gt;&lt;author&gt;&lt;firstName&gt;D&lt;/firstName&gt;&lt;middleNames&gt;P&lt;/middleNames&gt;&lt;lastName&gt;Edwards&lt;/lastName&gt;&lt;/author&gt;&lt;author&gt;&lt;firstName&gt;B&lt;/firstName&gt;&lt;middleNames&gt;M&lt;/middleNames&gt;&lt;lastName&gt;Tripathi&lt;/lastName&gt;&lt;/author&gt;&lt;author&gt;&lt;firstName&gt;J&lt;/firstName&gt;&lt;middleNames&gt;M&lt;/middleNames&gt;&lt;lastName&gt;Adams&lt;/lastName&gt;&lt;/author&gt;&lt;/authors&gt;&lt;/publication&gt;&lt;publication&gt;&lt;uuid&gt;4E559E09-A73E-47C4-8B89-EE8086597913&lt;/uuid&gt;&lt;volume&gt;110&lt;/volume&gt;&lt;doi&gt;10.1073/pnas.1220608110/-/DCSupplemental/pnas.201220608SI.pdf&lt;/doi&gt;&lt;startpage&gt;988&lt;/startpage&gt;&lt;publication_date&gt;99201300001200000000200000&lt;/publication_date&gt;&lt;url&gt;http://www.pnas.org/content/110/3/988.short&lt;/url&gt;&lt;type&gt;400&lt;/type&gt;&lt;title&gt;Conversion of the Amazon rainforest to agriculture results in biotic homogenization of soil bacterial communities&lt;/title&gt;&lt;publisher&gt;National Acad Sciences&lt;/publisher&gt;&lt;number&gt;3&lt;/number&gt;&lt;subtype&gt;400&lt;/subtype&gt;&lt;endpage&gt;993&lt;/endpage&gt;&lt;bundle&gt;&lt;publication&gt;&lt;publisher&gt;National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Jorge&lt;/firstName&gt;&lt;middleNames&gt;LM&lt;/middleNames&gt;&lt;lastName&gt;Rodrigues&lt;/lastName&gt;&lt;/author&gt;&lt;author&gt;&lt;firstName&gt;Vivian&lt;/firstName&gt;&lt;middleNames&gt;H&lt;/middleNames&gt;&lt;lastName&gt;Pellizari&lt;/lastName&gt;&lt;/author&gt;&lt;author&gt;&lt;firstName&gt;Rebecca&lt;/firstName&gt;&lt;lastName&gt;Mueller&lt;/lastName&gt;&lt;/author&gt;&lt;author&gt;&lt;firstName&gt;Kyunghwa&lt;/firstName&gt;&lt;lastName&gt;Baek&lt;/lastName&gt;&lt;/author&gt;&lt;author&gt;&lt;firstName&gt;Ederson&lt;/firstName&gt;&lt;middleNames&gt;da C&lt;/middleNames&gt;&lt;lastName&gt;Jesus&lt;/lastName&gt;&lt;/author&gt;&lt;author&gt;&lt;firstName&gt;Fabiana&lt;/firstName&gt;&lt;middleNames&gt;S&lt;/middleNames&gt;&lt;lastName&gt;Paula&lt;/lastName&gt;&lt;/author&gt;&lt;author&gt;&lt;firstName&gt;Babur&lt;/firstName&gt;&lt;lastName&gt;Mirza&lt;/lastName&gt;&lt;/author&gt;&lt;author&gt;&lt;firstName&gt;George&lt;/firstName&gt;&lt;middleNames&gt;S&lt;/middleNames&gt;&lt;lastName&gt;Hamaoui&lt;/lastName&gt;&lt;/author&gt;&lt;author&gt;&lt;firstName&gt;Siu&lt;/firstName&gt;&lt;middleNames&gt;Mui&lt;/middleNames&gt;&lt;lastName&gt;Tsai&lt;/lastName&gt;&lt;/author&gt;&lt;author&gt;&lt;firstName&gt;Brigitte&lt;/firstName&gt;&lt;lastName&gt;Feigl&lt;/lastName&gt;&lt;/author&gt;&lt;/authors&gt;&lt;/publication&gt;&lt;/publications&gt;&lt;cites&gt;&lt;/cites&gt;&lt;/citation&gt;</w:instrText>
      </w:r>
      <w:r w:rsidR="00816898">
        <w:fldChar w:fldCharType="separate"/>
      </w:r>
      <w:r w:rsidRPr="006C7775">
        <w:rPr>
          <w:rFonts w:cs="Times New Roman"/>
        </w:rPr>
        <w:t>(Lauber et al. 2009, Nemergut et al. 2010, Fierer et al. 2011, Rodrigues et al. 2013, Lee-Cruz et al. 2013)</w:t>
      </w:r>
      <w:r w:rsidR="00816898">
        <w:fldChar w:fldCharType="end"/>
      </w:r>
      <w:r w:rsidR="000A26C7" w:rsidRPr="006C7775">
        <w:t xml:space="preserve">. </w:t>
      </w:r>
      <w:r w:rsidR="000A26C7">
        <w:t>N</w:t>
      </w:r>
      <w:r w:rsidR="006A64EE">
        <w:t>one of the bacterial phyla varied significantly as a function of MAT (adj. R</w:t>
      </w:r>
      <w:r w:rsidR="006A64EE" w:rsidRPr="00E77BD8">
        <w:rPr>
          <w:vertAlign w:val="superscript"/>
        </w:rPr>
        <w:t>2</w:t>
      </w:r>
      <w:r w:rsidR="006A64EE">
        <w:t xml:space="preserve"> &lt; 0.015, P &gt; 0.17 for all phyla).</w:t>
      </w:r>
      <w:r w:rsidR="007D290E">
        <w:t xml:space="preserve"> </w:t>
      </w:r>
      <w:r w:rsidR="00152FBC">
        <w:t>Approximately 87% (</w:t>
      </w:r>
      <w:r w:rsidR="00152FBC">
        <w:sym w:font="Symbol" w:char="F0B1"/>
      </w:r>
      <w:r w:rsidR="00152FBC">
        <w:t xml:space="preserve"> 5%) of sequences within phylum </w:t>
      </w:r>
      <w:proofErr w:type="spellStart"/>
      <w:r w:rsidR="00152FBC">
        <w:t>Proteobacteria</w:t>
      </w:r>
      <w:proofErr w:type="spellEnd"/>
      <w:r w:rsidR="00152FBC">
        <w:t xml:space="preserve"> were in the class </w:t>
      </w:r>
      <w:proofErr w:type="spellStart"/>
      <w:r w:rsidR="00152FBC">
        <w:t>Alphaproteobacteria</w:t>
      </w:r>
      <w:proofErr w:type="spellEnd"/>
      <w:r w:rsidR="00152FBC">
        <w:t xml:space="preserve">, and most </w:t>
      </w:r>
      <w:proofErr w:type="spellStart"/>
      <w:r w:rsidR="00152FBC">
        <w:t>Alphaproteobacteria</w:t>
      </w:r>
      <w:proofErr w:type="spellEnd"/>
      <w:r w:rsidR="00152FBC">
        <w:t xml:space="preserve"> were either in the genus </w:t>
      </w:r>
      <w:proofErr w:type="spellStart"/>
      <w:r w:rsidR="00152FBC">
        <w:t>Rhodoplanes</w:t>
      </w:r>
      <w:proofErr w:type="spellEnd"/>
      <w:r w:rsidR="00152FBC">
        <w:t xml:space="preserve"> (family </w:t>
      </w:r>
      <w:proofErr w:type="spellStart"/>
      <w:r w:rsidR="00152FBC">
        <w:t>Hyphomicrobiaceae</w:t>
      </w:r>
      <w:proofErr w:type="spellEnd"/>
      <w:r w:rsidR="00152FBC">
        <w:t xml:space="preserve">; 18% </w:t>
      </w:r>
      <w:r w:rsidR="00152FBC">
        <w:sym w:font="Symbol" w:char="F0B1"/>
      </w:r>
      <w:r w:rsidR="00152FBC">
        <w:t xml:space="preserve"> 3% of sequences per MAT plot) or the family </w:t>
      </w:r>
      <w:proofErr w:type="spellStart"/>
      <w:r w:rsidR="00152FBC">
        <w:t>Rhodospirillaceae</w:t>
      </w:r>
      <w:proofErr w:type="spellEnd"/>
      <w:r w:rsidR="00152FBC">
        <w:t xml:space="preserve"> (10% </w:t>
      </w:r>
      <w:r w:rsidR="00152FBC">
        <w:sym w:font="Symbol" w:char="F0B1"/>
      </w:r>
      <w:r w:rsidR="00152FBC">
        <w:t xml:space="preserve"> 3% of sequences per MAT plot). Bacteria in</w:t>
      </w:r>
      <w:r w:rsidR="00CA1338">
        <w:t xml:space="preserve"> </w:t>
      </w:r>
      <w:r w:rsidR="00152FBC">
        <w:t xml:space="preserve">phylum </w:t>
      </w:r>
      <w:proofErr w:type="spellStart"/>
      <w:r w:rsidR="00CA1338">
        <w:t>Acidobacteria</w:t>
      </w:r>
      <w:proofErr w:type="spellEnd"/>
      <w:r w:rsidR="00CA1338">
        <w:t xml:space="preserve"> were dominated by </w:t>
      </w:r>
      <w:proofErr w:type="spellStart"/>
      <w:r w:rsidR="00CA1338">
        <w:t>taxa</w:t>
      </w:r>
      <w:proofErr w:type="spellEnd"/>
      <w:r w:rsidR="00CA1338">
        <w:t xml:space="preserve"> within the family </w:t>
      </w:r>
      <w:proofErr w:type="spellStart"/>
      <w:r w:rsidR="00CA1338">
        <w:t>Koribacteraceae</w:t>
      </w:r>
      <w:proofErr w:type="spellEnd"/>
      <w:r w:rsidR="00CA1338">
        <w:t>, a group of acidophilic</w:t>
      </w:r>
      <w:r w:rsidR="009C70CF">
        <w:t xml:space="preserve"> </w:t>
      </w:r>
      <w:proofErr w:type="spellStart"/>
      <w:r w:rsidR="009C70CF">
        <w:t>heterotrophs</w:t>
      </w:r>
      <w:proofErr w:type="spellEnd"/>
      <w:r w:rsidR="009C70CF">
        <w:t>, which averaged 23</w:t>
      </w:r>
      <w:r w:rsidR="00CA1338">
        <w:t>% (</w:t>
      </w:r>
      <w:r w:rsidR="00CA1338">
        <w:sym w:font="Symbol" w:char="F0B1"/>
      </w:r>
      <w:r w:rsidR="009C70CF">
        <w:t xml:space="preserve"> 5</w:t>
      </w:r>
      <w:r w:rsidR="00CA1338">
        <w:t xml:space="preserve">%) of sequences per MAT plot across the gradient. </w:t>
      </w:r>
    </w:p>
    <w:p w:rsidR="00F203EE" w:rsidRDefault="00E44919" w:rsidP="003362CC">
      <w:pPr>
        <w:spacing w:line="480" w:lineRule="auto"/>
        <w:ind w:firstLine="360"/>
      </w:pPr>
      <w:r>
        <w:t xml:space="preserve">At the OTU-level, evenness estimated by </w:t>
      </w:r>
      <w:proofErr w:type="spellStart"/>
      <w:r>
        <w:t>Pielou’s</w:t>
      </w:r>
      <w:proofErr w:type="spellEnd"/>
      <w:r>
        <w:t xml:space="preserve"> J did not vary as a function of MAT (adj. R</w:t>
      </w:r>
      <w:r w:rsidRPr="007C462E">
        <w:rPr>
          <w:vertAlign w:val="superscript"/>
        </w:rPr>
        <w:t>2</w:t>
      </w:r>
      <w:r>
        <w:t xml:space="preserve"> = 0.16, P = 0.16; mean </w:t>
      </w:r>
      <w:proofErr w:type="spellStart"/>
      <w:r>
        <w:t>Pielou’s</w:t>
      </w:r>
      <w:proofErr w:type="spellEnd"/>
      <w:r>
        <w:t xml:space="preserve"> J = 0.56 </w:t>
      </w:r>
      <w:r>
        <w:sym w:font="Symbol" w:char="F0B1"/>
      </w:r>
      <w:r>
        <w:t xml:space="preserve"> 0.02 across the MAT gradient)</w:t>
      </w:r>
      <w:r w:rsidR="00434FD1">
        <w:t>.</w:t>
      </w:r>
      <w:r>
        <w:t xml:space="preserve"> </w:t>
      </w:r>
      <w:r w:rsidR="00434FD1">
        <w:t xml:space="preserve">There was also </w:t>
      </w:r>
      <w:r w:rsidR="00D642C7">
        <w:t>a large amount of overlap in community compo</w:t>
      </w:r>
      <w:r w:rsidR="007D290E">
        <w:t>s</w:t>
      </w:r>
      <w:r w:rsidR="007C462E">
        <w:t>ition among MAT plots (Fig. 4)</w:t>
      </w:r>
      <w:r>
        <w:t>.</w:t>
      </w:r>
      <w:r w:rsidR="007C462E">
        <w:t xml:space="preserve"> </w:t>
      </w:r>
      <w:r w:rsidR="001E0220">
        <w:t>Temperature was not a significant predictor of</w:t>
      </w:r>
      <w:r w:rsidR="007C462E">
        <w:t xml:space="preserve"> </w:t>
      </w:r>
      <w:r w:rsidR="00D642C7">
        <w:t xml:space="preserve">variance in </w:t>
      </w:r>
      <w:r w:rsidR="001E0220">
        <w:t xml:space="preserve">either </w:t>
      </w:r>
      <w:r w:rsidR="00D642C7">
        <w:t>taxonomic</w:t>
      </w:r>
      <w:r w:rsidR="00243528">
        <w:t xml:space="preserve"> </w:t>
      </w:r>
      <w:r w:rsidR="00D642C7">
        <w:t xml:space="preserve">similarity </w:t>
      </w:r>
      <w:r w:rsidR="001E0220">
        <w:t>or</w:t>
      </w:r>
      <w:r w:rsidR="00D642C7">
        <w:t xml:space="preserve"> </w:t>
      </w:r>
      <w:proofErr w:type="spellStart"/>
      <w:r w:rsidR="00D642C7">
        <w:t>phylogenetic</w:t>
      </w:r>
      <w:proofErr w:type="spellEnd"/>
      <w:r w:rsidR="00D642C7">
        <w:t xml:space="preserve"> similarity </w:t>
      </w:r>
      <w:r w:rsidR="007D290E">
        <w:t xml:space="preserve">between communities </w:t>
      </w:r>
      <w:r w:rsidR="007C462E">
        <w:t xml:space="preserve">across the </w:t>
      </w:r>
      <w:r w:rsidR="006C7775">
        <w:t xml:space="preserve">MAT </w:t>
      </w:r>
      <w:r w:rsidR="007C462E">
        <w:t xml:space="preserve">gradient </w:t>
      </w:r>
      <w:r w:rsidR="00D642C7">
        <w:t>(</w:t>
      </w:r>
      <w:r w:rsidR="00243528">
        <w:t xml:space="preserve">Table </w:t>
      </w:r>
      <w:r w:rsidR="00522925">
        <w:t>2</w:t>
      </w:r>
      <w:r w:rsidR="00243528">
        <w:t>)</w:t>
      </w:r>
      <w:r w:rsidR="00D642C7">
        <w:t xml:space="preserve">. </w:t>
      </w:r>
      <w:r w:rsidR="001F4810">
        <w:t>Likewise, t</w:t>
      </w:r>
      <w:r w:rsidR="008B7406">
        <w:t>otal belowground carbon flux (</w:t>
      </w:r>
      <w:r w:rsidR="008156BC">
        <w:t>TBCF</w:t>
      </w:r>
      <w:r w:rsidR="008B7406">
        <w:t>)</w:t>
      </w:r>
      <w:r w:rsidR="001E0220">
        <w:t xml:space="preserve"> and soil pH </w:t>
      </w:r>
      <w:r w:rsidR="008156BC">
        <w:t>w</w:t>
      </w:r>
      <w:r w:rsidR="001E0220">
        <w:t>ere</w:t>
      </w:r>
      <w:r w:rsidR="008156BC">
        <w:t xml:space="preserve"> </w:t>
      </w:r>
      <w:r w:rsidR="001E0220">
        <w:t xml:space="preserve">not </w:t>
      </w:r>
      <w:r w:rsidR="008156BC">
        <w:t>significant predictor</w:t>
      </w:r>
      <w:r w:rsidR="001E0220">
        <w:t>s</w:t>
      </w:r>
      <w:r w:rsidR="008156BC">
        <w:t xml:space="preserve"> of either </w:t>
      </w:r>
      <w:r w:rsidR="007D290E">
        <w:t xml:space="preserve">taxonomic or </w:t>
      </w:r>
      <w:proofErr w:type="spellStart"/>
      <w:r w:rsidR="007D290E">
        <w:t>phylogenetic</w:t>
      </w:r>
      <w:proofErr w:type="spellEnd"/>
      <w:r w:rsidR="008156BC">
        <w:t xml:space="preserve"> </w:t>
      </w:r>
      <w:r w:rsidR="007D290E">
        <w:t>similarity</w:t>
      </w:r>
      <w:r w:rsidR="008156BC">
        <w:t xml:space="preserve"> </w:t>
      </w:r>
      <w:r w:rsidR="007D290E">
        <w:t>between</w:t>
      </w:r>
      <w:r w:rsidR="008156BC">
        <w:t xml:space="preserve"> soil bacterial communities</w:t>
      </w:r>
      <w:r w:rsidR="007D290E">
        <w:t xml:space="preserve"> across the MAT gradient</w:t>
      </w:r>
      <w:r w:rsidR="007C462E">
        <w:t xml:space="preserve"> (Table </w:t>
      </w:r>
      <w:r w:rsidR="001E0220">
        <w:t>2</w:t>
      </w:r>
      <w:r w:rsidR="007C462E">
        <w:t>)</w:t>
      </w:r>
      <w:r w:rsidR="008156BC">
        <w:t xml:space="preserve">. </w:t>
      </w:r>
      <w:r w:rsidR="00434FD1">
        <w:t>Within-plot heterogeneity in bacterial composition was lower than between-plot heterogeneity based on</w:t>
      </w:r>
      <w:r w:rsidR="00B3415A">
        <w:t xml:space="preserve"> </w:t>
      </w:r>
      <w:r w:rsidR="00434FD1">
        <w:t xml:space="preserve">lower </w:t>
      </w:r>
      <w:r w:rsidR="00B3415A">
        <w:t xml:space="preserve">mean </w:t>
      </w:r>
      <w:proofErr w:type="spellStart"/>
      <w:r w:rsidR="00B3415A">
        <w:t>phylogenetic</w:t>
      </w:r>
      <w:proofErr w:type="spellEnd"/>
      <w:r w:rsidR="00B3415A">
        <w:t xml:space="preserve"> distance (weighted </w:t>
      </w:r>
      <w:proofErr w:type="spellStart"/>
      <w:r w:rsidR="00B3415A">
        <w:t>UniFrac</w:t>
      </w:r>
      <w:proofErr w:type="spellEnd"/>
      <w:r w:rsidR="00B3415A">
        <w:t xml:space="preserve">) </w:t>
      </w:r>
      <w:r w:rsidR="00434FD1">
        <w:t xml:space="preserve">in soil samples within MAT plots than </w:t>
      </w:r>
      <w:r w:rsidR="00B3415A">
        <w:t xml:space="preserve">in soil samples between MAT plots (t = </w:t>
      </w:r>
      <w:r w:rsidR="009C7EDD">
        <w:t>-2.74</w:t>
      </w:r>
      <w:r w:rsidR="00B3415A">
        <w:t>, P &lt; 0.01)</w:t>
      </w:r>
      <w:r w:rsidR="000B7131">
        <w:t xml:space="preserve">. </w:t>
      </w:r>
    </w:p>
    <w:p w:rsidR="00C21855" w:rsidRDefault="00C21855" w:rsidP="00E0730B">
      <w:pPr>
        <w:spacing w:line="480" w:lineRule="auto"/>
        <w:rPr>
          <w:b/>
        </w:rPr>
      </w:pPr>
      <w:r>
        <w:rPr>
          <w:b/>
        </w:rPr>
        <w:t>Discussion</w:t>
      </w:r>
      <w:r w:rsidRPr="00E0730B">
        <w:rPr>
          <w:b/>
        </w:rPr>
        <w:t>:</w:t>
      </w:r>
    </w:p>
    <w:p w:rsidR="0002576E" w:rsidRDefault="00C21855" w:rsidP="00C21855">
      <w:pPr>
        <w:spacing w:line="480" w:lineRule="auto"/>
        <w:ind w:firstLine="360"/>
      </w:pPr>
      <w:r>
        <w:t xml:space="preserve">Quantifying the temperature sensitivity of soil bacterial communities is a critical component to understanding how tropical forest ecosystems will respond to </w:t>
      </w:r>
      <w:r w:rsidR="001F4810">
        <w:t xml:space="preserve">a </w:t>
      </w:r>
      <w:r w:rsidR="000B7131">
        <w:t xml:space="preserve">changing </w:t>
      </w:r>
      <w:r>
        <w:t xml:space="preserve">climate change. To </w:t>
      </w:r>
      <w:r w:rsidR="00CE68A3">
        <w:t>examine how</w:t>
      </w:r>
      <w:r>
        <w:t xml:space="preserve"> long-ter</w:t>
      </w:r>
      <w:r w:rsidR="00CE68A3">
        <w:t>m, whole-ecosystem warming influences the</w:t>
      </w:r>
      <w:r>
        <w:t xml:space="preserve"> diversity and composition of soil bacterial communities, we used a highly constrained MAT gradient in closed-canopy Hawaiian tropical montane wet forests where most other potentially confounding factors, including dominant vegetation, soil chemistry and soil moisture, </w:t>
      </w:r>
      <w:r w:rsidR="00DB6D23">
        <w:t>are</w:t>
      </w:r>
      <w:r>
        <w:t xml:space="preserve"> constant. Previous work along this gradient indicates that rising MAT drives sharp increases in </w:t>
      </w:r>
      <w:r w:rsidR="001F4810">
        <w:t xml:space="preserve">soil CO2 efflux </w:t>
      </w:r>
      <w:r w:rsidR="00816898">
        <w:fldChar w:fldCharType="begin"/>
      </w:r>
      <w:r w:rsidR="000A4A8E">
        <w:instrText xml:space="preserve"> ADDIN PAPERS2_CITATIONS &lt;citation&gt;&lt;uuid&gt;38F9B489-C06B-4C1E-83A9-6A843F5ABE6A&lt;/uuid&gt;&lt;priority&gt;31&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s&gt;&lt;cites&gt;&lt;/cites&gt;&lt;/citation&gt;</w:instrText>
      </w:r>
      <w:r w:rsidR="00816898">
        <w:fldChar w:fldCharType="separate"/>
      </w:r>
      <w:r w:rsidR="00AA682D">
        <w:rPr>
          <w:rFonts w:cs="Times New Roman"/>
        </w:rPr>
        <w:t>(Litton et al. 2011)</w:t>
      </w:r>
      <w:r w:rsidR="00816898">
        <w:fldChar w:fldCharType="end"/>
      </w:r>
      <w:r w:rsidR="001F4810">
        <w:t xml:space="preserve">, leaf litter decomposition </w:t>
      </w:r>
      <w:r w:rsidR="00816898">
        <w:fldChar w:fldCharType="begin"/>
      </w:r>
      <w:r w:rsidR="000A4A8E">
        <w:instrText xml:space="preserve"> ADDIN PAPERS2_CITATIONS &lt;citation&gt;&lt;uuid&gt;7CF2A22F-79D1-4B52-8353-3A26C91BBA25&lt;/uuid&gt;&lt;priority&gt;32&lt;/priority&gt;&lt;publications&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s&gt;&lt;cites&gt;&lt;/cites&gt;&lt;/citation&gt;</w:instrText>
      </w:r>
      <w:r w:rsidR="00816898">
        <w:fldChar w:fldCharType="separate"/>
      </w:r>
      <w:r w:rsidR="00AA682D">
        <w:rPr>
          <w:rFonts w:cs="Times New Roman"/>
        </w:rPr>
        <w:t>(Bothwell et al. 2014)</w:t>
      </w:r>
      <w:r w:rsidR="00816898">
        <w:fldChar w:fldCharType="end"/>
      </w:r>
      <w:r w:rsidR="001F4810">
        <w:t xml:space="preserve">, forest floor turnover and total belowground carbon flux </w:t>
      </w:r>
      <w:r w:rsidR="00816898">
        <w:fldChar w:fldCharType="begin"/>
      </w:r>
      <w:r w:rsidR="000A4A8E">
        <w:instrText xml:space="preserve"> ADDIN PAPERS2_CITATIONS &lt;citation&gt;&lt;uuid&gt;9AAB0411-CFE7-4E2B-BD93-CF06262A2E25&lt;/uuid&gt;&lt;priority&gt;33&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s&gt;&lt;cites&gt;&lt;/cites&gt;&lt;/citation&gt;</w:instrText>
      </w:r>
      <w:r w:rsidR="00816898">
        <w:fldChar w:fldCharType="separate"/>
      </w:r>
      <w:r w:rsidR="00AA682D">
        <w:rPr>
          <w:rFonts w:cs="Times New Roman"/>
        </w:rPr>
        <w:t>(Litton et al. 2011, Bothwell et al. 2014, Giardina et al. 2014)</w:t>
      </w:r>
      <w:r w:rsidR="00816898">
        <w:fldChar w:fldCharType="end"/>
      </w:r>
      <w:r w:rsidR="001F4810">
        <w:t xml:space="preserve">. This evidence of increasing carbon fluxes with temperature, along with evidence from other studies indicating that bacterial diversity and community composition are sensitive to increasing carbon inputs </w:t>
      </w:r>
      <w:r w:rsidR="00816898">
        <w:fldChar w:fldCharType="begin"/>
      </w:r>
      <w:r w:rsidR="000A4A8E">
        <w:instrText xml:space="preserve"> ADDIN PAPERS2_CITATIONS &lt;citation&gt;&lt;uuid&gt;06B9F8DE-8A89-49D7-AA36-F60725B46ACB&lt;/uuid&gt;&lt;priority&gt;34&lt;/priority&gt;&lt;publications&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gt;&lt;volume&gt;104&lt;/volume&gt;&lt;publication_date&gt;99200700001200000000200000&lt;/publication_date&gt;&lt;number&gt;12&lt;/number&gt;&lt;startpage&gt;4990&lt;/startpage&gt;&lt;title&gt;Altered soil microbial community at elevated CO2 leads to loss of soil carbon&lt;/title&gt;&lt;uuid&gt;A651A23F-A7D7-4CC9-9E42-8B12EC3D6DF3&lt;/uuid&gt;&lt;subtype&gt;400&lt;/subtype&gt;&lt;publisher&gt;National Acad Sciences&lt;/publisher&gt;&lt;type&gt;400&lt;/type&gt;&lt;url&gt;http://www.pnas.org/content/104/12/4990.short&lt;/url&gt;&lt;bundle&gt;&lt;publication&gt;&lt;publisher&gt;National Acad Sciences&lt;/publisher&gt;&lt;url&gt;http://www.pnas.org/&lt;/url&gt;&lt;title&gt;Proceedings of the National Academy of Sciences&lt;/title&gt;&lt;type&gt;-100&lt;/type&gt;&lt;subtype&gt;-100&lt;/subtype&gt;&lt;uuid&gt;2FF867EE-C0A9-4DBD-B4AA-A417174B91A9&lt;/uuid&gt;&lt;/publication&gt;&lt;/bundle&gt;&lt;authors&gt;&lt;author&gt;&lt;firstName&gt;K&lt;/firstName&gt;&lt;middleNames&gt;M&lt;/middleNames&gt;&lt;lastName&gt;Carney&lt;/lastName&gt;&lt;/author&gt;&lt;author&gt;&lt;firstName&gt;B&lt;/firstName&gt;&lt;middleNames&gt;A&lt;/middleNames&gt;&lt;lastName&gt;Hungate&lt;/lastName&gt;&lt;/author&gt;&lt;author&gt;&lt;firstName&gt;B&lt;/firstName&gt;&lt;middleNames&gt;G&lt;/middleNames&gt;&lt;lastName&gt;Drake&lt;/lastName&gt;&lt;/author&gt;&lt;author&gt;&lt;firstName&gt;J&lt;/firstName&gt;&lt;middleNames&gt;P&lt;/middleNames&gt;&lt;lastName&gt;Megonigal&lt;/lastName&gt;&lt;/author&gt;&lt;/authors&gt;&lt;/publication&gt;&lt;/publications&gt;&lt;cites&gt;&lt;/cites&gt;&lt;/citation&gt;</w:instrText>
      </w:r>
      <w:r w:rsidR="00816898">
        <w:fldChar w:fldCharType="separate"/>
      </w:r>
      <w:r w:rsidR="00AA682D">
        <w:rPr>
          <w:rFonts w:cs="Times New Roman"/>
        </w:rPr>
        <w:t>(Carney et al. 2007, Nemergut et al. 2010, Landa et al. 2013)</w:t>
      </w:r>
      <w:r w:rsidR="00816898">
        <w:fldChar w:fldCharType="end"/>
      </w:r>
      <w:r w:rsidR="001F4810">
        <w:t xml:space="preserve">, </w:t>
      </w:r>
      <w:r>
        <w:t>le</w:t>
      </w:r>
      <w:r w:rsidR="001F4810">
        <w:t>d</w:t>
      </w:r>
      <w:r>
        <w:t xml:space="preserve"> us to hypothesize that rising MAT </w:t>
      </w:r>
      <w:r w:rsidR="001F4810">
        <w:t xml:space="preserve">and the concurrent increase in carbon availability </w:t>
      </w:r>
      <w:r>
        <w:t xml:space="preserve">would drive substantial shifts in the diversity and composition of soil bacteria. </w:t>
      </w:r>
    </w:p>
    <w:p w:rsidR="00C21855" w:rsidRDefault="0002576E" w:rsidP="00C21855">
      <w:pPr>
        <w:spacing w:line="480" w:lineRule="auto"/>
        <w:ind w:firstLine="360"/>
      </w:pPr>
      <w:r>
        <w:t xml:space="preserve">In contrast to our hypothesis, we found </w:t>
      </w:r>
      <w:r w:rsidR="00344161">
        <w:t xml:space="preserve">that </w:t>
      </w:r>
      <w:r w:rsidR="0024743C">
        <w:t xml:space="preserve">bacterial community structure was insensitive to large increases in MAT and carbon availability in </w:t>
      </w:r>
      <w:r w:rsidR="00344161">
        <w:t>Hawaiian tropical montane wet forests</w:t>
      </w:r>
      <w:r w:rsidR="009C7EDD">
        <w:t xml:space="preserve">, </w:t>
      </w:r>
      <w:r w:rsidR="00344161">
        <w:t>suggest</w:t>
      </w:r>
      <w:r w:rsidR="009C7EDD">
        <w:t>ing</w:t>
      </w:r>
      <w:r w:rsidR="00344161">
        <w:t xml:space="preserve"> that other environmental factors held constant across this gradient may be more important drivers of soil </w:t>
      </w:r>
      <w:r w:rsidR="00C7152D">
        <w:t xml:space="preserve">bacterial community structure. </w:t>
      </w:r>
      <w:r w:rsidR="00FD5856">
        <w:t>In the western hemisphere, t</w:t>
      </w:r>
      <w:r w:rsidR="00A273A5">
        <w:t>rends in soil pH are more closely related to m</w:t>
      </w:r>
      <w:r w:rsidR="00C7152D">
        <w:t xml:space="preserve">icrobial diversity </w:t>
      </w:r>
      <w:r w:rsidR="00A273A5">
        <w:t xml:space="preserve">than </w:t>
      </w:r>
      <w:r w:rsidR="00C7152D">
        <w:t xml:space="preserve">trends in climate across latitudinal gradients </w:t>
      </w:r>
      <w:r w:rsidR="00816898">
        <w:fldChar w:fldCharType="begin"/>
      </w:r>
      <w:r w:rsidR="000A4A8E">
        <w:instrText xml:space="preserve"> ADDIN PAPERS2_CITATIONS &lt;citation&gt;&lt;uuid&gt;60CF042C-162D-4CC9-BFFA-34A393FC9F9C&lt;/uuid&gt;&lt;priority&gt;35&lt;/priority&gt;&lt;publications&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s&gt;&lt;cites&gt;&lt;/cites&gt;&lt;/citation&gt;</w:instrText>
      </w:r>
      <w:r w:rsidR="00816898">
        <w:fldChar w:fldCharType="separate"/>
      </w:r>
      <w:r w:rsidR="00A52F5A">
        <w:rPr>
          <w:rFonts w:cs="Times New Roman"/>
        </w:rPr>
        <w:t>(Lauber et al. 2009)</w:t>
      </w:r>
      <w:r w:rsidR="00816898">
        <w:fldChar w:fldCharType="end"/>
      </w:r>
      <w:r w:rsidR="00C7152D">
        <w:t xml:space="preserve">, and </w:t>
      </w:r>
      <w:r w:rsidR="00FD5856">
        <w:t xml:space="preserve">in manipulative global change experiments, </w:t>
      </w:r>
      <w:r w:rsidR="00A273A5">
        <w:t>variation in</w:t>
      </w:r>
      <w:r w:rsidR="00C7152D">
        <w:t xml:space="preserve"> soil moisture appear</w:t>
      </w:r>
      <w:r w:rsidR="00A273A5">
        <w:t>s</w:t>
      </w:r>
      <w:r w:rsidR="00C7152D">
        <w:t xml:space="preserve"> to have a much stronger effect </w:t>
      </w:r>
      <w:r w:rsidR="004106EF">
        <w:t xml:space="preserve">on bacterial communities </w:t>
      </w:r>
      <w:r w:rsidR="00C7152D">
        <w:t xml:space="preserve">than </w:t>
      </w:r>
      <w:r w:rsidR="00A273A5">
        <w:t xml:space="preserve">variation in </w:t>
      </w:r>
      <w:r w:rsidR="00C7152D">
        <w:t xml:space="preserve">temperature </w:t>
      </w:r>
      <w:r w:rsidR="00816898">
        <w:fldChar w:fldCharType="begin"/>
      </w:r>
      <w:r w:rsidR="000A4A8E">
        <w:instrText xml:space="preserve"> ADDIN PAPERS2_CITATIONS &lt;citation&gt;&lt;uuid&gt;69E6BC4C-F837-471A-959B-67B57AB0BA64&lt;/uuid&gt;&lt;priority&gt;36&lt;/priority&gt;&lt;publications&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gt;&lt;volume&gt;76&lt;/volume&gt;&lt;publication_date&gt;99201002051200000000222000&lt;/publication_date&gt;&lt;number&gt;4&lt;/number&gt;&lt;doi&gt;10.1128/AEM.02874-09&lt;/doi&gt;&lt;startpage&gt;999&lt;/startpage&gt;&lt;title&gt;Soil Microbial Community Responses to Multiple Experimental Climate Change Drivers&lt;/title&gt;&lt;uuid&gt;D4F003EC-9B3E-4148-97B0-6538B7C011B1&lt;/uuid&gt;&lt;subtype&gt;400&lt;/subtype&gt;&lt;endpage&gt;1007&lt;/endpage&gt;&lt;type&gt;400&lt;/type&gt;&lt;url&gt;http://aem.asm.org/cgi/doi/10.1128/AEM.02874-09&lt;/url&gt;&lt;bundle&gt;&lt;publication&gt;&lt;title&gt;Applied and Environmental Microbiology&lt;/title&gt;&lt;type&gt;-100&lt;/type&gt;&lt;subtype&gt;-100&lt;/subtype&gt;&lt;uuid&gt;B0EFAC49-1753-4C84-9FC0-E58F9A9BEDD2&lt;/uuid&gt;&lt;/publication&gt;&lt;/bundle&gt;&lt;authors&gt;&lt;author&gt;&lt;firstName&gt;H&lt;/firstName&gt;&lt;middleNames&gt;F&lt;/middleNames&gt;&lt;lastName&gt;Castro&lt;/lastName&gt;&lt;/author&gt;&lt;author&gt;&lt;firstName&gt;A&lt;/firstName&gt;&lt;middleNames&gt;T&lt;/middleNames&gt;&lt;lastName&gt;Classen&lt;/lastName&gt;&lt;/author&gt;&lt;author&gt;&lt;firstName&gt;E&lt;/firstName&gt;&lt;middleNames&gt;E&lt;/middleNames&gt;&lt;lastName&gt;Austin&lt;/lastName&gt;&lt;/author&gt;&lt;author&gt;&lt;firstName&gt;R&lt;/firstName&gt;&lt;middleNames&gt;J&lt;/middleNames&gt;&lt;lastName&gt;Norby&lt;/lastName&gt;&lt;/author&gt;&lt;author&gt;&lt;firstName&gt;C&lt;/firstName&gt;&lt;middleNames&gt;W&lt;/middleNames&gt;&lt;lastName&gt;Schadt&lt;/lastName&gt;&lt;/author&gt;&lt;/authors&gt;&lt;/publication&gt;&lt;publication&gt;&lt;volume&gt;8&lt;/volume&gt;&lt;publication_date&gt;99201311081200000000222000&lt;/publication_date&gt;&lt;number&gt;11&lt;/number&gt;&lt;doi&gt;10.1371/journal.pone.0078616.t002&lt;/doi&gt;&lt;startpage&gt;e78616&lt;/startpage&gt;&lt;title&gt;Soil Bacterial Communities Respond to Climate Changes in a Temperate Steppe&lt;/title&gt;&lt;uuid&gt;8CC1CE5A-F9B5-4D7B-9950-70EFBE24D13A&lt;/uuid&gt;&lt;subtype&gt;400&lt;/subtype&gt;&lt;type&gt;400&lt;/type&gt;&lt;url&gt;http://dx.plos.org/10.1371/journal.pone.0078616.t002&lt;/url&gt;&lt;bundle&gt;&lt;publication&gt;&lt;url&gt;http://www.plosone.org/&lt;/url&gt;&lt;title&gt;PLoS ONE&lt;/title&gt;&lt;type&gt;-100&lt;/type&gt;&lt;subtype&gt;-100&lt;/subtype&gt;&lt;uuid&gt;95AE1CFD-F455-440E-8A6E-DF09AA78ACC4&lt;/uuid&gt;&lt;/publication&gt;&lt;/bundle&gt;&lt;authors&gt;&lt;author&gt;&lt;firstName&gt;Ximei&lt;/firstName&gt;&lt;lastName&gt;Zhang&lt;/lastName&gt;&lt;/author&gt;&lt;author&gt;&lt;firstName&gt;Guangming&lt;/firstName&gt;&lt;lastName&gt;Zhang&lt;/lastName&gt;&lt;/author&gt;&lt;author&gt;&lt;firstName&gt;Quansheng&lt;/firstName&gt;&lt;lastName&gt;Chen&lt;/lastName&gt;&lt;/author&gt;&lt;author&gt;&lt;firstName&gt;Xingguo&lt;/firstName&gt;&lt;lastName&gt;Han&lt;/lastName&gt;&lt;/author&gt;&lt;/authors&gt;&lt;editors&gt;&lt;author&gt;&lt;firstName&gt;Hauke&lt;/firstName&gt;&lt;lastName&gt;Smidt&lt;/lastName&gt;&lt;/author&gt;&lt;/editors&gt;&lt;/publication&gt;&lt;/publications&gt;&lt;cites&gt;&lt;/cites&gt;&lt;/citation&gt;</w:instrText>
      </w:r>
      <w:r w:rsidR="00816898">
        <w:fldChar w:fldCharType="separate"/>
      </w:r>
      <w:r w:rsidR="00A52F5A">
        <w:rPr>
          <w:rFonts w:cs="Times New Roman"/>
        </w:rPr>
        <w:t>(Castro et al. 2010, Zhang et al. 2013, Cregger et al. 2014)</w:t>
      </w:r>
      <w:r w:rsidR="00816898">
        <w:fldChar w:fldCharType="end"/>
      </w:r>
      <w:r w:rsidR="00A273A5">
        <w:t xml:space="preserve">. </w:t>
      </w:r>
      <w:proofErr w:type="gramStart"/>
      <w:r w:rsidR="004106EF">
        <w:t>Neither soil pH or soil moisture</w:t>
      </w:r>
      <w:proofErr w:type="gramEnd"/>
      <w:r w:rsidR="004106EF">
        <w:t xml:space="preserve"> varied appreciably across this </w:t>
      </w:r>
      <w:r w:rsidR="008924F7">
        <w:t xml:space="preserve">MAT </w:t>
      </w:r>
      <w:r w:rsidR="004106EF">
        <w:t xml:space="preserve">gradient (Table 1), which </w:t>
      </w:r>
      <w:r w:rsidR="00FD5856">
        <w:t xml:space="preserve">largely </w:t>
      </w:r>
      <w:r w:rsidR="004106EF">
        <w:t>explain</w:t>
      </w:r>
      <w:r w:rsidR="00FD5856">
        <w:t>s</w:t>
      </w:r>
      <w:r w:rsidR="004106EF">
        <w:t xml:space="preserve"> the </w:t>
      </w:r>
      <w:r w:rsidR="00FD5856">
        <w:t xml:space="preserve">insensitivity </w:t>
      </w:r>
      <w:r w:rsidR="004106EF">
        <w:t xml:space="preserve">of bacterial community structure </w:t>
      </w:r>
      <w:r w:rsidR="00FD5856">
        <w:t>to our</w:t>
      </w:r>
      <w:r w:rsidR="004106EF">
        <w:t xml:space="preserve"> 5.2</w:t>
      </w:r>
      <w:r w:rsidR="004106EF">
        <w:sym w:font="Symbol" w:char="F0B0"/>
      </w:r>
      <w:r w:rsidR="004106EF">
        <w:t xml:space="preserve"> C increase in MAT. </w:t>
      </w:r>
      <w:r w:rsidR="00003D6E">
        <w:t xml:space="preserve">Dominant </w:t>
      </w:r>
      <w:r w:rsidR="00660F76">
        <w:t>plant</w:t>
      </w:r>
      <w:r w:rsidR="00003D6E">
        <w:t xml:space="preserve"> species </w:t>
      </w:r>
      <w:r w:rsidR="00660F76">
        <w:t>also exert a strong control over the structure of soil bacterial communities</w:t>
      </w:r>
      <w:r w:rsidR="00C1585C">
        <w:t xml:space="preserve"> </w:t>
      </w:r>
      <w:r w:rsidR="00816898">
        <w:fldChar w:fldCharType="begin"/>
      </w:r>
      <w:r w:rsidR="000A4A8E">
        <w:instrText xml:space="preserve"> ADDIN PAPERS2_CITATIONS &lt;citation&gt;&lt;uuid&gt;55D3259B-199A-4116-9D94-FBDAD4E1C6F8&lt;/uuid&gt;&lt;priority&gt;37&lt;/priority&gt;&lt;publications&gt;&lt;publication&gt;&lt;uuid&gt;C9515AC7-C761-4FA7-BE1C-A6481DC4B63C&lt;/uuid&gt;&lt;volume&gt;84&lt;/volume&gt;&lt;doi&gt;10.1016/j.soilbio.2015.02.011&lt;/doi&gt;&lt;startpage&gt;53&lt;/startpage&gt;&lt;publication_date&gt;99201505011200000000222000&lt;/publication_date&gt;&lt;url&gt;http://dx.doi.org/10.1016/j.soilbio.2015.02.011&lt;/url&gt;&lt;type&gt;400&lt;/type&gt;&lt;title&gt;Composition of fungal and bacterial communities in forest litter and soil is largely determined by dominant trees&lt;/title&gt;&lt;publisher&gt;Elsevier Ltd&lt;/publisher&gt;&lt;number&gt;C&lt;/number&gt;&lt;subtype&gt;400&lt;/subtype&gt;&lt;endpage&gt;64&lt;/endpage&gt;&lt;bundle&gt;&lt;publication&gt;&lt;publisher&gt;Elsevier&lt;/publisher&gt;&lt;title&gt;Soil Biology and Biochemistry&lt;/title&gt;&lt;type&gt;-100&lt;/type&gt;&lt;subtype&gt;-100&lt;/subtype&gt;&lt;uuid&gt;D5EEAF7D-A9C1-4A88-869C-B76DA7315898&lt;/uuid&gt;&lt;/publication&gt;&lt;/bundle&gt;&lt;authors&gt;&lt;author&gt;&lt;firstName&gt;Michaela&lt;/firstName&gt;&lt;lastName&gt;Urbanová&lt;/lastName&gt;&lt;/author&gt;&lt;author&gt;&lt;firstName&gt;Jaroslav&lt;/firstName&gt;&lt;lastName&gt;Šnajdr&lt;/lastName&gt;&lt;/author&gt;&lt;author&gt;&lt;firstName&gt;Petr&lt;/firstName&gt;&lt;lastName&gt;Baldrian&lt;/lastName&gt;&lt;/author&gt;&lt;/authors&gt;&lt;/publication&gt;&lt;publication&gt;&lt;volume&gt;66&lt;/volume&gt;&lt;publication_date&gt;99201204001200000000220000&lt;/publication_date&gt;&lt;number&gt;2&lt;/number&gt;&lt;doi&gt;10.2984/66.2.4&lt;/doi&gt;&lt;startpage&gt;141&lt;/startpage&gt;&lt;title&gt;Introduced Canopy Tree Species Effect on the Soil Microbial Community in a Montane Tropical Forest&lt;/title&gt;&lt;uuid&gt;F375D316-84B0-4A45-99F3-1A8F9974488C&lt;/uuid&gt;&lt;subtype&gt;400&lt;/subtype&gt;&lt;endpage&gt;150&lt;/endpage&gt;&lt;type&gt;400&lt;/type&gt;&lt;url&gt;http://www.bioone.org/doi/abs/10.2984/66.2.4&lt;/url&gt;&lt;bundle&gt;&lt;publication&gt;&lt;title&gt;Pacific Science&lt;/title&gt;&lt;type&gt;-100&lt;/type&gt;&lt;subtype&gt;-100&lt;/subtype&gt;&lt;uuid&gt;AF3A7A8F-EA9D-4B75-905E-661922ED2FF9&lt;/uuid&gt;&lt;/publication&gt;&lt;/bundle&gt;&lt;authors&gt;&lt;author&gt;&lt;firstName&gt;Hannah&lt;/firstName&gt;&lt;middleNames&gt;B&lt;/middleNames&gt;&lt;lastName&gt;Lynch&lt;/lastName&gt;&lt;/author&gt;&lt;author&gt;&lt;firstName&gt;Kimberly&lt;/firstName&gt;&lt;middleNames&gt;Y&lt;/middleNames&gt;&lt;lastName&gt;Epps&lt;/lastName&gt;&lt;/author&gt;&lt;author&gt;&lt;firstName&gt;Tadashi&lt;/firstName&gt;&lt;lastName&gt;Fukami&lt;/lastName&gt;&lt;/author&gt;&lt;author&gt;&lt;firstName&gt;Peter&lt;/firstName&gt;&lt;middleNames&gt;M&lt;/middleNames&gt;&lt;lastName&gt;Vitousek&lt;/lastName&gt;&lt;/author&gt;&lt;/authors&gt;&lt;/publication&gt;&lt;/publications&gt;&lt;cites&gt;&lt;/cites&gt;&lt;/citation&gt;</w:instrText>
      </w:r>
      <w:r w:rsidR="00816898">
        <w:fldChar w:fldCharType="separate"/>
      </w:r>
      <w:r w:rsidR="00A52F5A">
        <w:rPr>
          <w:rFonts w:cs="Times New Roman"/>
        </w:rPr>
        <w:t>(Lynch et al. 2012, Urbanová et al. 2015)</w:t>
      </w:r>
      <w:r w:rsidR="00816898">
        <w:fldChar w:fldCharType="end"/>
      </w:r>
      <w:r w:rsidR="00660F76">
        <w:t xml:space="preserve">, especially in forests where dominant </w:t>
      </w:r>
      <w:r w:rsidR="00C1585C">
        <w:t xml:space="preserve">canopy </w:t>
      </w:r>
      <w:r w:rsidR="00660F76">
        <w:t xml:space="preserve">tree species are responsible for the majority of </w:t>
      </w:r>
      <w:r w:rsidR="008924F7">
        <w:t xml:space="preserve">ecosystem </w:t>
      </w:r>
      <w:r w:rsidR="00660F76">
        <w:t xml:space="preserve">carbon input . </w:t>
      </w:r>
      <w:r w:rsidR="00C1585C">
        <w:t xml:space="preserve">Along the gradient studied </w:t>
      </w:r>
      <w:r w:rsidR="00C1585C" w:rsidRPr="00C1585C">
        <w:t xml:space="preserve">here, all nine plots </w:t>
      </w:r>
      <w:r w:rsidR="008924F7">
        <w:t>a</w:t>
      </w:r>
      <w:r w:rsidR="008924F7" w:rsidRPr="00C1585C">
        <w:t xml:space="preserve">re </w:t>
      </w:r>
      <w:r w:rsidR="00C1585C" w:rsidRPr="00C1585C">
        <w:rPr>
          <w:rFonts w:cs="Times"/>
          <w:color w:val="141413"/>
          <w:szCs w:val="16"/>
        </w:rPr>
        <w:t xml:space="preserve">dominated by </w:t>
      </w:r>
      <w:proofErr w:type="spellStart"/>
      <w:r w:rsidR="00C1585C" w:rsidRPr="008A5581">
        <w:rPr>
          <w:rFonts w:cs="Times"/>
          <w:i/>
          <w:color w:val="141413"/>
          <w:szCs w:val="16"/>
        </w:rPr>
        <w:t>Metrosideros</w:t>
      </w:r>
      <w:proofErr w:type="spellEnd"/>
      <w:r w:rsidR="00C1585C" w:rsidRPr="008A5581">
        <w:rPr>
          <w:rFonts w:cs="Times"/>
          <w:i/>
          <w:color w:val="141413"/>
          <w:szCs w:val="16"/>
        </w:rPr>
        <w:t xml:space="preserve"> pol</w:t>
      </w:r>
      <w:r w:rsidR="008A5581" w:rsidRPr="008A5581">
        <w:rPr>
          <w:rFonts w:cs="Times"/>
          <w:i/>
          <w:color w:val="141413"/>
          <w:szCs w:val="16"/>
        </w:rPr>
        <w:t>ym</w:t>
      </w:r>
      <w:r w:rsidR="00C1585C" w:rsidRPr="008A5581">
        <w:rPr>
          <w:rFonts w:cs="Times"/>
          <w:i/>
          <w:color w:val="141413"/>
          <w:szCs w:val="16"/>
        </w:rPr>
        <w:t>orpha</w:t>
      </w:r>
      <w:r w:rsidR="008A5581">
        <w:rPr>
          <w:rFonts w:cs="Times"/>
          <w:color w:val="141413"/>
          <w:szCs w:val="16"/>
        </w:rPr>
        <w:t xml:space="preserve"> in the upper canopy with the mid-canopy dominated by a combination of the tree </w:t>
      </w:r>
      <w:proofErr w:type="spellStart"/>
      <w:r w:rsidR="00C1585C" w:rsidRPr="008A5581">
        <w:rPr>
          <w:rFonts w:cs="Times"/>
          <w:i/>
          <w:color w:val="141413"/>
          <w:szCs w:val="16"/>
        </w:rPr>
        <w:t>Cheirodendron</w:t>
      </w:r>
      <w:proofErr w:type="spellEnd"/>
      <w:r w:rsidR="00C1585C" w:rsidRPr="008A5581">
        <w:rPr>
          <w:rFonts w:cs="Times"/>
          <w:i/>
          <w:color w:val="141413"/>
          <w:szCs w:val="16"/>
        </w:rPr>
        <w:t xml:space="preserve"> </w:t>
      </w:r>
      <w:proofErr w:type="spellStart"/>
      <w:r w:rsidR="00C1585C" w:rsidRPr="008A5581">
        <w:rPr>
          <w:rFonts w:cs="Times"/>
          <w:i/>
          <w:color w:val="141413"/>
          <w:szCs w:val="16"/>
        </w:rPr>
        <w:t>trigynum</w:t>
      </w:r>
      <w:proofErr w:type="spellEnd"/>
      <w:r w:rsidR="00C1585C" w:rsidRPr="00C1585C">
        <w:rPr>
          <w:rFonts w:cs="Times"/>
          <w:color w:val="141413"/>
          <w:szCs w:val="16"/>
        </w:rPr>
        <w:t xml:space="preserve"> and the tree fern </w:t>
      </w:r>
      <w:proofErr w:type="spellStart"/>
      <w:r w:rsidR="00C1585C" w:rsidRPr="008A5581">
        <w:rPr>
          <w:rFonts w:cs="Times"/>
          <w:i/>
          <w:color w:val="141413"/>
          <w:szCs w:val="16"/>
        </w:rPr>
        <w:t>Cibotium</w:t>
      </w:r>
      <w:proofErr w:type="spellEnd"/>
      <w:r w:rsidR="00C1585C" w:rsidRPr="008A5581">
        <w:rPr>
          <w:rFonts w:cs="Times"/>
          <w:i/>
          <w:color w:val="141413"/>
          <w:szCs w:val="16"/>
        </w:rPr>
        <w:t xml:space="preserve"> </w:t>
      </w:r>
      <w:proofErr w:type="spellStart"/>
      <w:r w:rsidR="00C1585C" w:rsidRPr="008A5581">
        <w:rPr>
          <w:rFonts w:cs="Times"/>
          <w:i/>
          <w:color w:val="141413"/>
          <w:szCs w:val="16"/>
        </w:rPr>
        <w:t>menziesii</w:t>
      </w:r>
      <w:proofErr w:type="spellEnd"/>
      <w:r w:rsidR="008A5581">
        <w:rPr>
          <w:rFonts w:cs="Times"/>
          <w:color w:val="141413"/>
          <w:szCs w:val="16"/>
        </w:rPr>
        <w:t xml:space="preserve"> </w:t>
      </w:r>
      <w:r w:rsidR="00816898">
        <w:fldChar w:fldCharType="begin"/>
      </w:r>
      <w:r w:rsidR="000A4A8E">
        <w:instrText xml:space="preserve"> ADDIN PAPERS2_CITATIONS &lt;citation&gt;&lt;uuid&gt;823DCF8F-7F8A-47A8-8E9B-B4443E90118D&lt;/uuid&gt;&lt;priority&gt;38&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s&gt;&lt;cites&gt;&lt;/cites&gt;&lt;/citation&gt;</w:instrText>
      </w:r>
      <w:r w:rsidR="00816898">
        <w:fldChar w:fldCharType="separate"/>
      </w:r>
      <w:r w:rsidR="00A52F5A">
        <w:rPr>
          <w:rFonts w:cs="Times New Roman"/>
        </w:rPr>
        <w:t>(Selmants et al. 2014)</w:t>
      </w:r>
      <w:r w:rsidR="00816898">
        <w:fldChar w:fldCharType="end"/>
      </w:r>
      <w:r w:rsidR="008A5581">
        <w:t xml:space="preserve">. </w:t>
      </w:r>
      <w:r w:rsidR="008979EF">
        <w:t>Taken together, o</w:t>
      </w:r>
      <w:r w:rsidR="00453754">
        <w:t xml:space="preserve">ur results </w:t>
      </w:r>
      <w:r w:rsidR="00453754" w:rsidRPr="0024743C">
        <w:t>suggest that</w:t>
      </w:r>
      <w:r w:rsidR="0024743C" w:rsidRPr="0024743C">
        <w:rPr>
          <w:rStyle w:val="CommentReference"/>
          <w:sz w:val="24"/>
        </w:rPr>
        <w:t xml:space="preserve">, in the absence of </w:t>
      </w:r>
      <w:r w:rsidR="0024743C">
        <w:rPr>
          <w:rStyle w:val="CommentReference"/>
          <w:sz w:val="24"/>
        </w:rPr>
        <w:t>changes to other variables that influence bacterial communities, e</w:t>
      </w:r>
      <w:r w:rsidR="00453754" w:rsidRPr="0024743C">
        <w:t>ven</w:t>
      </w:r>
      <w:r w:rsidR="00453754">
        <w:t xml:space="preserve"> a</w:t>
      </w:r>
      <w:r w:rsidR="008979EF">
        <w:t xml:space="preserve"> 5.2</w:t>
      </w:r>
      <w:r w:rsidR="00453754">
        <w:sym w:font="Symbol" w:char="F0B0"/>
      </w:r>
      <w:r w:rsidR="008979EF">
        <w:t xml:space="preserve"> C increase in MAT is insufficient to alt</w:t>
      </w:r>
      <w:r w:rsidR="002C6AAA">
        <w:t>er soil bacterial community structure</w:t>
      </w:r>
      <w:r w:rsidR="008979EF">
        <w:t xml:space="preserve"> </w:t>
      </w:r>
      <w:r w:rsidR="00453754">
        <w:t xml:space="preserve">in these tropical montane wet forests. </w:t>
      </w:r>
    </w:p>
    <w:p w:rsidR="00A52F5A" w:rsidRDefault="0019572B" w:rsidP="00453754">
      <w:pPr>
        <w:spacing w:line="480" w:lineRule="auto"/>
        <w:ind w:firstLine="360"/>
      </w:pPr>
      <w:r>
        <w:t xml:space="preserve">There is substantial evidence from field and laboratory experiments that increasing carbon </w:t>
      </w:r>
      <w:r w:rsidR="00C67018">
        <w:t xml:space="preserve">availability </w:t>
      </w:r>
      <w:r>
        <w:t xml:space="preserve">alters </w:t>
      </w:r>
      <w:r w:rsidR="008924F7">
        <w:t xml:space="preserve">soil </w:t>
      </w:r>
      <w:r>
        <w:t xml:space="preserve">bacterial composition and diversity </w:t>
      </w:r>
      <w:r w:rsidR="00816898">
        <w:fldChar w:fldCharType="begin"/>
      </w:r>
      <w:r w:rsidR="000A4A8E">
        <w:instrText xml:space="preserve"> ADDIN PAPERS2_CITATIONS &lt;citation&gt;&lt;uuid&gt;A1039109-23F0-434C-8DBB-A6D14C887EA4&lt;/uuid&gt;&lt;priority&gt;39&lt;/priority&gt;&lt;publications&gt;&lt;publication&gt;&lt;volume&gt;69&lt;/volume&gt;&lt;publication_date&gt;99201305281200000000222000&lt;/publication_date&gt;&lt;number&gt;2&lt;/number&gt;&lt;doi&gt;10.3354/ame01632&lt;/doi&gt;&lt;startpage&gt;157&lt;/startpage&gt;&lt;title&gt;Changes in bacterial diversity in response to dissolved organic matter supply in a continuous culture experiment&lt;/title&gt;&lt;uuid&gt;3577F443-C68E-4C81-87AA-EBDCE42F2686&lt;/uuid&gt;&lt;subtype&gt;400&lt;/subtype&gt;&lt;endpage&gt;168&lt;/endpage&gt;&lt;type&gt;400&lt;/type&gt;&lt;url&gt;http://www.int-res.com/abstracts/ame/v69/n2/p157-168/&lt;/url&gt;&lt;bundle&gt;&lt;publication&gt;&lt;title&gt;Aquatic Microbial Ecology&lt;/title&gt;&lt;type&gt;-100&lt;/type&gt;&lt;subtype&gt;-100&lt;/subtype&gt;&lt;uuid&gt;A3115E6E-43D8-4812-8697-3CDD9EDDB5E5&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S&lt;/firstName&gt;&lt;lastName&gt;Blain&lt;/lastName&gt;&lt;/author&gt;&lt;author&gt;&lt;firstName&gt;I&lt;/firstName&gt;&lt;lastName&gt;Obernosterer&lt;/lastName&gt;&lt;/author&gt;&lt;/authors&gt;&lt;/publication&gt;&lt;publication&gt;&lt;uuid&gt;F68F1BAB-6BE8-4379-AF96-092E549D904C&lt;/uuid&gt;&lt;volume&gt;16&lt;/volume&gt;&lt;doi&gt;10.1111/1462-2920.12242&lt;/doi&gt;&lt;subtitle&gt;Bacterial diversity and dissolved organic matter&lt;/subtitle&gt;&lt;startpage&gt;1668&lt;/startpage&gt;&lt;publication_date&gt;99201409101200000000222000&lt;/publication_date&gt;&lt;url&gt;http://doi.wiley.com/10.1111/1462-2920.12242&lt;/url&gt;&lt;type&gt;400&lt;/type&gt;&lt;title&gt;Phylogenetic and structural response of heterotrophic bacteria to dissolved organic matter of different chemical composition in a continuous culture study&lt;/title&gt;&lt;number&gt;6&lt;/number&gt;&lt;subtype&gt;400&lt;/subtype&gt;&lt;endpage&gt;1681&lt;/endpage&gt;&lt;bundle&gt;&lt;publication&gt;&lt;title&gt;Environmental Microbiology&lt;/title&gt;&lt;type&gt;-100&lt;/type&gt;&lt;subtype&gt;-100&lt;/subtype&gt;&lt;uuid&gt;2C536AB5-2D05-403B-A2CD-3E28227C60F1&lt;/uuid&gt;&lt;/publication&gt;&lt;/bundle&gt;&lt;authors&gt;&lt;author&gt;&lt;firstName&gt;M&lt;/firstName&gt;&lt;lastName&gt;Landa&lt;/lastName&gt;&lt;/author&gt;&lt;author&gt;&lt;firstName&gt;M&lt;/firstName&gt;&lt;middleNames&gt;T&lt;/middleNames&gt;&lt;lastName&gt;Cottrell&lt;/lastName&gt;&lt;/author&gt;&lt;author&gt;&lt;firstName&gt;D&lt;/firstName&gt;&lt;middleNames&gt;L&lt;/middleNames&gt;&lt;lastName&gt;Kirchman&lt;/lastName&gt;&lt;/author&gt;&lt;author&gt;&lt;firstName&gt;K&lt;/firstName&gt;&lt;lastName&gt;Kaiser&lt;/lastName&gt;&lt;/author&gt;&lt;author&gt;&lt;firstName&gt;P&lt;/firstName&gt;&lt;middleNames&gt;M&lt;/middleNames&gt;&lt;lastName&gt;Medeiros&lt;/lastName&gt;&lt;/author&gt;&lt;author&gt;&lt;firstName&gt;L&lt;/firstName&gt;&lt;lastName&gt;Tremblay&lt;/lastName&gt;&lt;/author&gt;&lt;author&gt;&lt;firstName&gt;N&lt;/firstName&gt;&lt;lastName&gt;Batailler&lt;/lastName&gt;&lt;/author&gt;&lt;author&gt;&lt;firstName&gt;J&lt;/firstName&gt;&lt;lastName&gt;Caparros&lt;/lastName&gt;&lt;/author&gt;&lt;author&gt;&lt;firstName&gt;P&lt;/firstName&gt;&lt;lastName&gt;Catala&lt;/lastName&gt;&lt;/author&gt;&lt;author&gt;&lt;firstName&gt;K&lt;/firstName&gt;&lt;lastName&gt;Escoubeyrou&lt;/lastName&gt;&lt;/author&gt;&lt;author&gt;&lt;firstName&gt;L&lt;/firstName&gt;&lt;lastName&gt;Oriol&lt;/lastName&gt;&lt;/author&gt;&lt;author&gt;&lt;firstName&gt;S&lt;/firstName&gt;&lt;lastName&gt;Blain&lt;/lastName&gt;&lt;/author&gt;&lt;author&gt;&lt;firstName&gt;I&lt;/firstName&gt;&lt;lastName&gt;Obernosterer&lt;/lastName&gt;&lt;/author&gt;&lt;/authors&gt;&lt;/publication&gt;&lt;publication&gt;&lt;uuid&gt;AC66E0F3-10EA-4631-8FBB-EB740F751DCA&lt;/uuid&gt;&lt;volume&gt;42&lt;/volume&gt;&lt;doi&gt;10.1016/j.soilbio.2010.08.011&lt;/doi&gt;&lt;startpage&gt;2153&lt;/startpage&gt;&lt;publication_date&gt;99201012011200000000222000&lt;/publication_date&gt;&lt;url&gt;http://dx.doi.org/10.1016/j.soilbio.2010.08.011&lt;/url&gt;&lt;type&gt;400&lt;/type&gt;&lt;title&gt;Plot-scale manipulations of organic matter inputs to soils correlate with shifts in microbial community composition in a lowland tropical rain forest&lt;/title&gt;&lt;publisher&gt;Elsevier Ltd&lt;/publisher&gt;&lt;number&gt;12&lt;/number&gt;&lt;subtype&gt;400&lt;/subtype&gt;&lt;endpage&gt;2160&lt;/endpage&gt;&lt;bundle&gt;&lt;publication&gt;&lt;publisher&gt;Elsevier&lt;/publisher&gt;&lt;title&gt;Soil Biology and Biochemistry&lt;/title&gt;&lt;type&gt;-100&lt;/type&gt;&lt;subtype&gt;-100&lt;/subtype&gt;&lt;uuid&gt;D5EEAF7D-A9C1-4A88-869C-B76DA7315898&lt;/uuid&gt;&lt;/publication&gt;&lt;/bundle&gt;&lt;authors&gt;&lt;author&gt;&lt;firstName&gt;Diana&lt;/firstName&gt;&lt;middleNames&gt;R&lt;/middleNames&gt;&lt;lastName&gt;Nemergut&lt;/lastName&gt;&lt;/author&gt;&lt;author&gt;&lt;firstName&gt;Cory&lt;/firstName&gt;&lt;middleNames&gt;C&lt;/middleNames&gt;&lt;lastName&gt;Cleveland&lt;/lastName&gt;&lt;/author&gt;&lt;author&gt;&lt;firstName&gt;William&lt;/firstName&gt;&lt;middleNames&gt;R&lt;/middleNames&gt;&lt;lastName&gt;Wieder&lt;/lastName&gt;&lt;/author&gt;&lt;author&gt;&lt;firstName&gt;Christopher&lt;/firstName&gt;&lt;middleNames&gt;L&lt;/middleNames&gt;&lt;lastName&gt;Washenberger&lt;/lastName&gt;&lt;/author&gt;&lt;author&gt;&lt;firstName&gt;Alan&lt;/firstName&gt;&lt;middleNames&gt;R&lt;/middleNames&gt;&lt;lastName&gt;Townsend&lt;/lastName&gt;&lt;/author&gt;&lt;/authors&gt;&lt;/publication&gt;&lt;publication&gt;&lt;volume&gt;15&lt;/volume&gt;&lt;publication_date&gt;99201201211200000000222000&lt;/publication_date&gt;&lt;number&gt;2&lt;/number&gt;&lt;doi&gt;10.1007/s10021-011-9510-2&lt;/doi&gt;&lt;startpage&gt;284&lt;/startpage&gt;&lt;title&gt;The Effects of Soil Bacterial Community Structure on Decomposition in a Tropical Rain Forest&lt;/title&gt;&lt;uuid&gt;103458D2-F810-410A-ACBB-7DEFBC055687&lt;/uuid&gt;&lt;subtype&gt;400&lt;/subtype&gt;&lt;endpage&gt;298&lt;/endpage&gt;&lt;type&gt;400&lt;/type&gt;&lt;url&gt;http://link.springer.com/10.1007/s10021-011-9510-2&lt;/url&gt;&lt;bundle&gt;&lt;publication&gt;&lt;title&gt;Ecosystems&lt;/title&gt;&lt;type&gt;-100&lt;/type&gt;&lt;subtype&gt;-100&lt;/subtype&gt;&lt;uuid&gt;36B37474-1C13-42DC-95E5-05ECA01F599C&lt;/uuid&gt;&lt;/publication&gt;&lt;/bundle&gt;&lt;authors&gt;&lt;author&gt;&lt;firstName&gt;Jonathan&lt;/firstName&gt;&lt;middleNames&gt;W&lt;/middleNames&gt;&lt;lastName&gt;Leff&lt;/lastName&gt;&lt;/author&gt;&lt;author&gt;&lt;firstName&gt;Diana&lt;/firstName&gt;&lt;middleNames&gt;R&lt;/middleNames&gt;&lt;lastName&gt;Nemergut&lt;/lastName&gt;&lt;/author&gt;&lt;author&gt;&lt;firstName&gt;A&lt;/firstName&gt;&lt;middleNames&gt;Stuart&lt;/middleNames&gt;&lt;lastName&gt;Grandy&lt;/lastName&gt;&lt;/author&gt;&lt;author&gt;&lt;firstName&gt;Sean&lt;/firstName&gt;&lt;middleNames&gt;P&lt;/middleNames&gt;&lt;lastName&gt;O’Neill&lt;/lastName&gt;&lt;/author&gt;&lt;author&gt;&lt;firstName&gt;Kyle&lt;/firstName&gt;&lt;lastName&gt;Wickings&lt;/lastName&gt;&lt;/author&gt;&lt;author&gt;&lt;firstName&gt;Alan&lt;/firstName&gt;&lt;middleNames&gt;R&lt;/middleNames&gt;&lt;lastName&gt;Townsend&lt;/lastName&gt;&lt;/author&gt;&lt;author&gt;&lt;firstName&gt;Cory&lt;/firstName&gt;&lt;middleNames&gt;C&lt;/middleNames&gt;&lt;lastName&gt;Cleveland&lt;/lastName&gt;&lt;/author&gt;&lt;/authors&gt;&lt;/publication&gt;&lt;publication&gt;&lt;volume&gt;66&lt;/volume&gt;&lt;publication_date&gt;99201304161200000000222000&lt;/publication_date&gt;&lt;number&gt;1&lt;/number&gt;&lt;doi&gt;10.1007/s00248-013-0225-0&lt;/doi&gt;&lt;startpage&gt;158&lt;/startpage&gt;&lt;title&gt;Agricultural Management and Labile Carbon Additions Affect Soil Microbial Community Structure and Interact with Carbon and Nitrogen Cycling&lt;/title&gt;&lt;uuid&gt;4501BBA8-E7BA-4AA6-B40A-077B29FF7439&lt;/uuid&gt;&lt;subtype&gt;400&lt;/subtype&gt;&lt;endpage&gt;170&lt;/endpage&gt;&lt;type&gt;400&lt;/type&gt;&lt;url&gt;http://link.springer.com/10.1007/s00248-013-0225-0&lt;/url&gt;&lt;bundle&gt;&lt;publication&gt;&lt;publisher&gt;Springer&lt;/publisher&gt;&lt;title&gt;Microbial ecology&lt;/title&gt;&lt;type&gt;-100&lt;/type&gt;&lt;subtype&gt;-100&lt;/subtype&gt;&lt;uuid&gt;342522CE-CB0B-41BC-BDFE-56DA6F19EE36&lt;/uuid&gt;&lt;/publication&gt;&lt;/bundle&gt;&lt;authors&gt;&lt;author&gt;&lt;firstName&gt;Sean&lt;/firstName&gt;&lt;middleNames&gt;T&lt;/middleNames&gt;&lt;lastName&gt;Berthrong&lt;/lastName&gt;&lt;/author&gt;&lt;author&gt;&lt;firstName&gt;Daniel&lt;/firstName&gt;&lt;middleNames&gt;H&lt;/middleNames&gt;&lt;lastName&gt;Buckley&lt;/lastName&gt;&lt;/author&gt;&lt;author&gt;&lt;firstName&gt;Laurie&lt;/firstName&gt;&lt;middleNames&gt;E&lt;/middleNames&gt;&lt;lastName&gt;Drinkwater&lt;/lastName&gt;&lt;/author&gt;&lt;/authors&gt;&lt;/publication&gt;&lt;/publications&gt;&lt;cites&gt;&lt;/cites&gt;&lt;/citation&gt;</w:instrText>
      </w:r>
      <w:r w:rsidR="00816898">
        <w:fldChar w:fldCharType="separate"/>
      </w:r>
      <w:r w:rsidR="00AA682D">
        <w:rPr>
          <w:rFonts w:cs="Times New Roman"/>
        </w:rPr>
        <w:t>(Nemergut et al. 2010, Leff et al. 2012, Berthrong et al. 2013, Landa et al. 2013, 2014)</w:t>
      </w:r>
      <w:r w:rsidR="00816898">
        <w:fldChar w:fldCharType="end"/>
      </w:r>
      <w:r>
        <w:t xml:space="preserve">. Several lines of evidence from previous research along this gradient indicate that rising MAT </w:t>
      </w:r>
      <w:r w:rsidR="008924F7">
        <w:t xml:space="preserve">substantially </w:t>
      </w:r>
      <w:r>
        <w:t>increase</w:t>
      </w:r>
      <w:r w:rsidR="008924F7">
        <w:t>s</w:t>
      </w:r>
      <w:r>
        <w:t xml:space="preserve"> </w:t>
      </w:r>
      <w:r w:rsidR="008924F7">
        <w:t xml:space="preserve">the flux of </w:t>
      </w:r>
      <w:r>
        <w:t xml:space="preserve">carbon </w:t>
      </w:r>
      <w:r w:rsidR="008924F7">
        <w:t>into and out of</w:t>
      </w:r>
      <w:r>
        <w:t xml:space="preserve"> </w:t>
      </w:r>
      <w:r w:rsidR="0024743C">
        <w:t>the soil</w:t>
      </w:r>
      <w:r w:rsidR="002F7425">
        <w:t xml:space="preserve"> </w:t>
      </w:r>
      <w:r w:rsidR="00816898">
        <w:fldChar w:fldCharType="begin"/>
      </w:r>
      <w:r w:rsidR="000A4A8E">
        <w:instrText xml:space="preserve"> ADDIN PAPERS2_CITATIONS &lt;citation&gt;&lt;uuid&gt;6C5E811B-C5F0-458A-84BB-0B263FB913AE&lt;/uuid&gt;&lt;priority&gt;40&lt;/priority&gt;&lt;publications&gt;&lt;publication&gt;&lt;uuid&gt;D3ED1A66-7C39-4966-99BA-8A5CD950C663&lt;/uuid&gt;&lt;volume&gt;43&lt;/volume&gt;&lt;doi&gt;10.1016/j.soilbio.2011.08.004&lt;/doi&gt;&lt;startpage&gt;2315&lt;/startpage&gt;&lt;publication_date&gt;99201111011200000000222000&lt;/publication_date&gt;&lt;url&gt;http://dx.doi.org/10.1016/j.soilbio.2011.08.004&lt;/url&gt;&lt;type&gt;400&lt;/type&gt;&lt;title&gt;The magnitude and variability of soil-surface CO2 efflux increase with mean annual temperature in Hawaiian tropical montane wet forests&lt;/title&gt;&lt;publisher&gt;Elsevier Ltd&lt;/publisher&gt;&lt;number&gt;11&lt;/number&gt;&lt;subtype&gt;400&lt;/subtype&gt;&lt;endpage&gt;2323&lt;/endpage&gt;&lt;bundle&gt;&lt;publication&gt;&lt;publisher&gt;Elsevier&lt;/publisher&gt;&lt;title&gt;Soil Biology and Biochemistry&lt;/title&gt;&lt;type&gt;-100&lt;/type&gt;&lt;subtype&gt;-100&lt;/subtype&gt;&lt;uuid&gt;D5EEAF7D-A9C1-4A88-869C-B76DA7315898&lt;/uuid&gt;&lt;/publication&gt;&lt;/bundle&gt;&lt;authors&gt;&lt;author&gt;&lt;firstName&gt;Creighton&lt;/firstName&gt;&lt;middleNames&gt;M&lt;/middleNames&gt;&lt;lastName&gt;Litton&lt;/lastName&gt;&lt;/author&gt;&lt;author&gt;&lt;firstName&gt;Christian&lt;/firstName&gt;&lt;middleNames&gt;P&lt;/middleNames&gt;&lt;lastName&gt;Giardina&lt;/lastName&gt;&lt;/author&gt;&lt;author&gt;&lt;firstName&gt;Jeremy&lt;/firstName&gt;&lt;middleNames&gt;K&lt;/middleNames&gt;&lt;lastName&gt;Albano&lt;/lastName&gt;&lt;/author&gt;&lt;author&gt;&lt;firstName&gt;Michael&lt;/firstName&gt;&lt;middleNames&gt;S&lt;/middleNames&gt;&lt;lastName&gt;Long&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s&gt;&lt;cites&gt;&lt;/cites&gt;&lt;/citation&gt;</w:instrText>
      </w:r>
      <w:r w:rsidR="00816898">
        <w:fldChar w:fldCharType="separate"/>
      </w:r>
      <w:r w:rsidR="00A52F5A">
        <w:rPr>
          <w:rFonts w:cs="Times New Roman"/>
        </w:rPr>
        <w:t>(Litton et al. 2011, Bothwell et al. 2014, Giardina et al. 2014)</w:t>
      </w:r>
      <w:r w:rsidR="00816898">
        <w:fldChar w:fldCharType="end"/>
      </w:r>
      <w:r w:rsidR="008924F7">
        <w:t xml:space="preserve">. However, and in contrast to prior </w:t>
      </w:r>
      <w:r w:rsidR="00C67018">
        <w:t xml:space="preserve">microbial </w:t>
      </w:r>
      <w:r w:rsidR="008924F7">
        <w:t xml:space="preserve">research, </w:t>
      </w:r>
      <w:r w:rsidR="00C67018">
        <w:t>we found</w:t>
      </w:r>
      <w:r w:rsidR="002F7425">
        <w:t xml:space="preserve"> that soil bacterial</w:t>
      </w:r>
      <w:r>
        <w:t xml:space="preserve"> composition and diversity </w:t>
      </w:r>
      <w:r w:rsidR="008344B3">
        <w:t xml:space="preserve">are </w:t>
      </w:r>
      <w:r>
        <w:t xml:space="preserve">remarkably </w:t>
      </w:r>
      <w:r w:rsidR="008344B3">
        <w:t xml:space="preserve">insensitive to even </w:t>
      </w:r>
      <w:r w:rsidR="008924F7">
        <w:t>large gradient</w:t>
      </w:r>
      <w:r w:rsidR="008344B3">
        <w:t xml:space="preserve">s of temperature and </w:t>
      </w:r>
      <w:r w:rsidR="00C67018">
        <w:t>carbon flux</w:t>
      </w:r>
      <w:r>
        <w:t xml:space="preserve">. </w:t>
      </w:r>
      <w:r w:rsidR="00887B02">
        <w:t>We offer</w:t>
      </w:r>
      <w:r w:rsidR="002F7425">
        <w:t xml:space="preserve"> three hypotheses, none of which are mutually exclusive, to explain why </w:t>
      </w:r>
      <w:r w:rsidR="00887B02">
        <w:t xml:space="preserve">soil bacteria did not respond to the temperature-driven increase </w:t>
      </w:r>
      <w:r w:rsidR="002F7425">
        <w:t xml:space="preserve">in carbon </w:t>
      </w:r>
      <w:r w:rsidR="008924F7">
        <w:t xml:space="preserve">cycling </w:t>
      </w:r>
      <w:r w:rsidR="002F7425">
        <w:t xml:space="preserve">across this MAT gradient. First, </w:t>
      </w:r>
      <w:r w:rsidR="00887B02">
        <w:t xml:space="preserve">increased carbon availability </w:t>
      </w:r>
      <w:r w:rsidR="00AA0C03">
        <w:t>could have increased bacterial</w:t>
      </w:r>
      <w:r w:rsidR="008E3054">
        <w:t xml:space="preserve"> abundance without altering community</w:t>
      </w:r>
      <w:r w:rsidR="00AA0C03">
        <w:t xml:space="preserve"> structure – </w:t>
      </w:r>
      <w:r w:rsidR="008E3054">
        <w:t xml:space="preserve">the forest ecosystem equivalent to the aphorism </w:t>
      </w:r>
      <w:r w:rsidR="00AA0C03">
        <w:t xml:space="preserve">‘a rising tide lifts all boats’. The chemical composition of </w:t>
      </w:r>
      <w:r w:rsidR="008E3054">
        <w:t>leaf litter, fine root detritus and root exudates</w:t>
      </w:r>
      <w:r w:rsidR="00AA0C03">
        <w:t xml:space="preserve"> is likely similar across the gradient despite the overall increase in c</w:t>
      </w:r>
      <w:r w:rsidR="008E3054">
        <w:t xml:space="preserve">arbon input because plant species composition remains largely constant, which lends credence to this hypothesis. Second, the overall metabolic activity of the soil bacterial community </w:t>
      </w:r>
      <w:r w:rsidR="008924F7">
        <w:t>m</w:t>
      </w:r>
      <w:r w:rsidR="008344B3">
        <w:t>ust</w:t>
      </w:r>
      <w:r w:rsidR="008924F7">
        <w:t xml:space="preserve"> have </w:t>
      </w:r>
      <w:r w:rsidR="008E3054">
        <w:t xml:space="preserve">increased in response to the combined effects of rising temperature and increased carbon input, </w:t>
      </w:r>
      <w:r w:rsidR="00CE68A3">
        <w:t xml:space="preserve">but </w:t>
      </w:r>
      <w:r w:rsidR="008E3054">
        <w:t xml:space="preserve">with little to no </w:t>
      </w:r>
      <w:r w:rsidR="00CE68A3">
        <w:t xml:space="preserve">concurrent </w:t>
      </w:r>
      <w:r w:rsidR="008E3054">
        <w:t>change in either bacterial abundance or community structure. Finally</w:t>
      </w:r>
      <w:r w:rsidR="00797FA5">
        <w:t>,</w:t>
      </w:r>
      <w:r w:rsidR="00370E6C">
        <w:t xml:space="preserve"> and related to the second hypothesis</w:t>
      </w:r>
      <w:r w:rsidR="008E3054">
        <w:t xml:space="preserve">, increasing MAT and carbon input may have increased the active fraction of the soil bacterial community. </w:t>
      </w:r>
      <w:r w:rsidR="005C5EB8">
        <w:t xml:space="preserve">Dormancy </w:t>
      </w:r>
      <w:r w:rsidR="00A52F5A">
        <w:t xml:space="preserve">is a widespread strategy among </w:t>
      </w:r>
      <w:r w:rsidR="005C5EB8">
        <w:t>soil bacteria</w:t>
      </w:r>
      <w:r w:rsidR="00A52F5A">
        <w:t xml:space="preserve">, allowing </w:t>
      </w:r>
      <w:r w:rsidR="005C5EB8">
        <w:t>avoid</w:t>
      </w:r>
      <w:r w:rsidR="00B2227D">
        <w:t>ance of</w:t>
      </w:r>
      <w:r w:rsidR="005C5EB8">
        <w:t xml:space="preserve"> unfavorable environmental conditions while maintaining high levels </w:t>
      </w:r>
      <w:r w:rsidR="00A52F5A">
        <w:t xml:space="preserve">of diversity </w:t>
      </w:r>
      <w:r w:rsidR="00816898">
        <w:fldChar w:fldCharType="begin"/>
      </w:r>
      <w:r w:rsidR="000A4A8E">
        <w:instrText xml:space="preserve"> ADDIN PAPERS2_CITATIONS &lt;citation&gt;&lt;uuid&gt;01AA6B5C-68E8-496F-891B-2227FD3AAA92&lt;/uuid&gt;&lt;priority&gt;41&lt;/priority&gt;&lt;publications&gt;&lt;publication&gt;&lt;uuid&gt;6DE36CC3-7407-4B17-B664-018B302E8073&lt;/uuid&gt;&lt;volume&gt;3&lt;/volume&gt;&lt;accepted_date&gt;99201211191200000000222000&lt;/accepted_date&gt;&lt;doi&gt;10.3389/fmicb.2012.00417&lt;/doi&gt;&lt;startpage&gt;417&lt;/startpage&gt;&lt;publication_date&gt;99201200001200000000200000&lt;/publication_date&gt;&lt;url&gt;http://eutils.ncbi.nlm.nih.gov/entrez/eutils/elink.fcgi?dbfrom=pubmed&amp;amp;id=23267351&amp;amp;retmode=ref&amp;amp;cmd=prlinks&lt;/url&gt;&lt;type&gt;400&lt;/type&gt;&lt;title&gt;Fundamentals of microbial community resistance and resilience.&lt;/title&gt;&lt;location&gt;&amp;lt;html&amp;gt;&amp;lt;head&amp;gt;&amp;lt;meta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Home&amp;lt;/a&amp;gt;&amp;lt;/div&amp;gt;&amp;lt;/body&amp;gt;&amp;lt;/html&amp;gt;&lt;/location&gt;&lt;submission_date&gt;99201210011200000000222000&lt;/submission_date&gt;&lt;institution&gt;Department of Molecular, Cellular and Developmental Biology, Yale University New Haven, CT, USA.&lt;/institution&gt;&lt;subtype&gt;400&lt;/subtype&gt;&lt;bundle&gt;&lt;publication&gt;&lt;title&gt;Frontiers in microbiology&lt;/title&gt;&lt;type&gt;-100&lt;/type&gt;&lt;subtype&gt;-100&lt;/subtype&gt;&lt;uuid&gt;F21A15B9-2990-4D4B-B789-14B2F7B2AF47&lt;/uuid&gt;&lt;/publication&gt;&lt;/bundle&gt;&lt;authors&gt;&lt;author&gt;&lt;firstName&gt;Ashley&lt;/firstName&gt;&lt;lastName&gt;Shade&lt;/lastName&gt;&lt;/author&gt;&lt;author&gt;&lt;firstName&gt;Hannes&lt;/firstName&gt;&lt;lastName&gt;Peter&lt;/lastName&gt;&lt;/author&gt;&lt;author&gt;&lt;firstName&gt;Steven&lt;/firstName&gt;&lt;middleNames&gt;D&lt;/middleNames&gt;&lt;lastName&gt;Allison&lt;/lastName&gt;&lt;/author&gt;&lt;author&gt;&lt;firstName&gt;Didier&lt;/firstName&gt;&lt;middleNames&gt;L&lt;/middleNames&gt;&lt;lastName&gt;Baho&lt;/lastName&gt;&lt;/author&gt;&lt;author&gt;&lt;firstName&gt;Mercè&lt;/firstName&gt;&lt;lastName&gt;Berga&lt;/lastName&gt;&lt;/author&gt;&lt;author&gt;&lt;firstName&gt;Helmut&lt;/firstName&gt;&lt;lastName&gt;Bürgmann&lt;/lastName&gt;&lt;/author&gt;&lt;author&gt;&lt;firstName&gt;David&lt;/firstName&gt;&lt;middleNames&gt;H&lt;/middleNames&gt;&lt;lastName&gt;Huber&lt;/lastName&gt;&lt;/author&gt;&lt;author&gt;&lt;firstName&gt;Silke&lt;/firstName&gt;&lt;lastName&gt;Langenheder&lt;/lastName&gt;&lt;/author&gt;&lt;author&gt;&lt;firstName&gt;Jay&lt;/firstName&gt;&lt;middleNames&gt;T&lt;/middleNames&gt;&lt;lastName&gt;Lennon&lt;/lastName&gt;&lt;/author&gt;&lt;author&gt;&lt;firstName&gt;Jennifer&lt;/firstName&gt;&lt;middleNames&gt;B H&lt;/middleNames&gt;&lt;lastName&gt;Martiny&lt;/lastName&gt;&lt;/author&gt;&lt;author&gt;&lt;firstName&gt;Kristin&lt;/firstName&gt;&lt;middleNames&gt;L&lt;/middleNames&gt;&lt;lastName&gt;Matulich&lt;/lastName&gt;&lt;/author&gt;&lt;author&gt;&lt;firstName&gt;Thomas&lt;/firstName&gt;&lt;middleNames&gt;M&lt;/middleNames&gt;&lt;lastName&gt;Schmidt&lt;/lastName&gt;&lt;/author&gt;&lt;author&gt;&lt;firstName&gt;Jo&lt;/firstName&gt;&lt;lastName&gt;Handelsman&lt;/lastName&gt;&lt;/author&gt;&lt;/authors&gt;&lt;/publication&gt;&lt;publication&gt;&lt;volume&gt;107&lt;/volume&gt;&lt;publication_date&gt;99201003301200000000222000&lt;/publication_date&gt;&lt;number&gt;13&lt;/number&gt;&lt;doi&gt;10.1073/pnas.0912765107&lt;/doi&gt;&lt;startpage&gt;5881&lt;/startpage&gt;&lt;title&gt;Dormancy contributes to the maintenance of microbial diversity&lt;/title&gt;&lt;uuid&gt;F4FFE4A5-041E-4B0C-B95A-62C14FE12AF6&lt;/uuid&gt;&lt;subtype&gt;400&lt;/subtype&gt;&lt;endpage&gt;5886&lt;/endpage&gt;&lt;type&gt;400&lt;/type&gt;&lt;url&gt;http://www.pnas.org/cgi/doi/10.1073/pnas.0912765107&lt;/url&gt;&lt;bundle&gt;&lt;publication&gt;&lt;publisher&gt;National Acad Sciences&lt;/publisher&gt;&lt;url&gt;http://www.pnas.org/&lt;/url&gt;&lt;title&gt;Proceedings of the National Academy of Sciences&lt;/title&gt;&lt;type&gt;-100&lt;/type&gt;&lt;subtype&gt;-100&lt;/subtype&gt;&lt;uuid&gt;282033AC-39A8-48A2-8933-C05EE3579BEC&lt;/uuid&gt;&lt;/publication&gt;&lt;/bundle&gt;&lt;authors&gt;&lt;author&gt;&lt;firstName&gt;S&lt;/firstName&gt;&lt;middleNames&gt;E&lt;/middleNames&gt;&lt;lastName&gt;Jones&lt;/lastName&gt;&lt;/author&gt;&lt;author&gt;&lt;firstName&gt;J&lt;/firstName&gt;&lt;middleNames&gt;T&lt;/middleNames&gt;&lt;lastName&gt;Lennon&lt;/lastName&gt;&lt;/author&gt;&lt;/authors&gt;&lt;/publication&gt;&lt;/publications&gt;&lt;cites&gt;&lt;/cites&gt;&lt;/citation&gt;</w:instrText>
      </w:r>
      <w:r w:rsidR="00816898">
        <w:fldChar w:fldCharType="separate"/>
      </w:r>
      <w:r w:rsidR="00A52F5A">
        <w:rPr>
          <w:rFonts w:cs="Times New Roman"/>
        </w:rPr>
        <w:t>(Jones and Lennon 2010, Shade et al. 2012)</w:t>
      </w:r>
      <w:r w:rsidR="00816898">
        <w:fldChar w:fldCharType="end"/>
      </w:r>
      <w:r w:rsidR="00A52F5A">
        <w:t xml:space="preserve">. </w:t>
      </w:r>
      <w:r w:rsidR="00B2227D">
        <w:t xml:space="preserve">Our analysis captured any bacterial cell with DNA, and did not discriminate between active </w:t>
      </w:r>
      <w:r w:rsidR="00C67018">
        <w:t>bacteria and the  ~</w:t>
      </w:r>
      <w:r w:rsidR="00A52F5A">
        <w:t>90% of bacterial</w:t>
      </w:r>
      <w:r w:rsidR="00C67018">
        <w:t xml:space="preserve"> cells</w:t>
      </w:r>
      <w:r w:rsidR="00A52F5A">
        <w:t xml:space="preserve"> in soil </w:t>
      </w:r>
      <w:r w:rsidR="00C67018">
        <w:t xml:space="preserve">that </w:t>
      </w:r>
      <w:r w:rsidR="00A52F5A">
        <w:t xml:space="preserve">are </w:t>
      </w:r>
      <w:r w:rsidR="00C67018">
        <w:t xml:space="preserve">estimated to be </w:t>
      </w:r>
      <w:r w:rsidR="00A52F5A">
        <w:t xml:space="preserve">metabolically inactive at any given time </w:t>
      </w:r>
      <w:r w:rsidR="00816898">
        <w:fldChar w:fldCharType="begin"/>
      </w:r>
      <w:r w:rsidR="000A4A8E">
        <w:instrText xml:space="preserve"> ADDIN PAPERS2_CITATIONS &lt;citation&gt;&lt;uuid&gt;7C8F754D-3C2E-4DD5-A55B-901E61A29A24&lt;/uuid&gt;&lt;priority&gt;42&lt;/priority&gt;&lt;publications&gt;&lt;publication&gt;&lt;uuid&gt;D933C17D-C57A-43A7-8BD9-347C00D9F997&lt;/uuid&gt;&lt;volume&gt;9&lt;/volume&gt;&lt;doi&gt;10.1038/nrmicro2504&lt;/doi&gt;&lt;startpage&gt;119&lt;/startpage&gt;&lt;publication_date&gt;99201102011200000000222000&lt;/publication_date&gt;&lt;url&gt;http://dx.doi.org/10.1038/nrmicro2504&lt;/url&gt;&lt;type&gt;400&lt;/type&gt;&lt;title&gt;Microbial seed banks: the ecological and evolutionary implications of dormancy&lt;/title&gt;&lt;publisher&gt;Nature Publishing Group&lt;/publisher&gt;&lt;number&gt;2&lt;/number&gt;&lt;subtype&gt;400&lt;/subtype&gt;&lt;endpage&gt;130&lt;/endpage&gt;&lt;bundle&gt;&lt;publication&gt;&lt;publisher&gt;Nature Publishing Group&lt;/publisher&gt;&lt;title&gt;Nature Publishing Group&lt;/title&gt;&lt;type&gt;-100&lt;/type&gt;&lt;subtype&gt;-100&lt;/subtype&gt;&lt;uuid&gt;F8C72260-A61F-489E-A480-CC6F80170C1D&lt;/uuid&gt;&lt;/publication&gt;&lt;/bundle&gt;&lt;authors&gt;&lt;author&gt;&lt;firstName&gt;Jay&lt;/firstName&gt;&lt;middleNames&gt;T&lt;/middleNames&gt;&lt;lastName&gt;Lennon&lt;/lastName&gt;&lt;/author&gt;&lt;author&gt;&lt;firstName&gt;Stuart&lt;/firstName&gt;&lt;middleNames&gt;E&lt;/middleNames&gt;&lt;lastName&gt;Jones&lt;/lastName&gt;&lt;/author&gt;&lt;/authors&gt;&lt;/publication&gt;&lt;/publications&gt;&lt;cites&gt;&lt;/cites&gt;&lt;/citation&gt;</w:instrText>
      </w:r>
      <w:r w:rsidR="00816898">
        <w:fldChar w:fldCharType="separate"/>
      </w:r>
      <w:r w:rsidR="00A52F5A">
        <w:rPr>
          <w:rFonts w:cs="Times New Roman"/>
        </w:rPr>
        <w:t>(Lennon and Jones 2011)</w:t>
      </w:r>
      <w:r w:rsidR="00816898">
        <w:fldChar w:fldCharType="end"/>
      </w:r>
      <w:r w:rsidR="00C67018">
        <w:t>. It is possible that</w:t>
      </w:r>
      <w:r w:rsidR="00A52F5A">
        <w:t xml:space="preserve"> </w:t>
      </w:r>
      <w:r w:rsidR="00042AB4">
        <w:t>rising temperature and increased</w:t>
      </w:r>
      <w:r w:rsidR="00A52F5A">
        <w:t xml:space="preserve"> carbon availability might inc</w:t>
      </w:r>
      <w:r w:rsidR="00042AB4">
        <w:t xml:space="preserve">rease the active fraction of existing </w:t>
      </w:r>
      <w:r w:rsidR="00A52F5A">
        <w:t>soil bacterial communities rather than altering community structure</w:t>
      </w:r>
      <w:r w:rsidR="00CE68A3">
        <w:t>. However,</w:t>
      </w:r>
      <w:r w:rsidR="00C67018">
        <w:t xml:space="preserve"> the </w:t>
      </w:r>
      <w:r w:rsidR="001924F5">
        <w:t xml:space="preserve">relative </w:t>
      </w:r>
      <w:proofErr w:type="spellStart"/>
      <w:r w:rsidR="00C67018">
        <w:t>aseasonal</w:t>
      </w:r>
      <w:r w:rsidR="001924F5">
        <w:t>ity</w:t>
      </w:r>
      <w:proofErr w:type="spellEnd"/>
      <w:r w:rsidR="00C67018">
        <w:t xml:space="preserve"> and </w:t>
      </w:r>
      <w:r w:rsidR="001924F5">
        <w:t xml:space="preserve">favorable moisture, temperature and carbon conditions across this MAT gradient suggest that release from dormancy is likely a minor factor. </w:t>
      </w:r>
      <w:r w:rsidR="00A52F5A">
        <w:t xml:space="preserve"> </w:t>
      </w:r>
    </w:p>
    <w:p w:rsidR="00E0730B" w:rsidRDefault="00797FA5" w:rsidP="0016037F">
      <w:pPr>
        <w:spacing w:line="480" w:lineRule="auto"/>
        <w:ind w:firstLine="360"/>
      </w:pPr>
      <w:r>
        <w:t xml:space="preserve">The current </w:t>
      </w:r>
      <w:r w:rsidR="009C66C6">
        <w:t xml:space="preserve">study, conducted along a </w:t>
      </w:r>
      <w:r w:rsidR="007850C8">
        <w:t>highly</w:t>
      </w:r>
      <w:bookmarkStart w:id="0" w:name="_GoBack"/>
      <w:bookmarkEnd w:id="0"/>
      <w:r w:rsidR="009C66C6">
        <w:t>-constrained 5.2</w:t>
      </w:r>
      <w:r w:rsidR="009C66C6">
        <w:sym w:font="Symbol" w:char="F0B0"/>
      </w:r>
      <w:r w:rsidR="009C66C6">
        <w:t xml:space="preserve"> C MAT gradient in tropical montane wet forests, adds to the growing body of evidence </w:t>
      </w:r>
      <w:r w:rsidR="006F03E7">
        <w:t xml:space="preserve">from environmental gradients and manipulative experiments </w:t>
      </w:r>
      <w:r w:rsidR="009C66C6">
        <w:t xml:space="preserve">that temperature </w:t>
      </w:r>
      <w:r w:rsidR="006F03E7">
        <w:t xml:space="preserve">alone </w:t>
      </w:r>
      <w:r w:rsidR="009C66C6">
        <w:t xml:space="preserve">may not be a primary factor structuring soil bacterial </w:t>
      </w:r>
      <w:r w:rsidR="009C66C6" w:rsidRPr="001924F5">
        <w:t>communities</w:t>
      </w:r>
      <w:r w:rsidR="006F03E7" w:rsidRPr="001924F5">
        <w:t xml:space="preserve"> </w:t>
      </w:r>
      <w:r w:rsidR="00816898" w:rsidRPr="001924F5">
        <w:fldChar w:fldCharType="begin"/>
      </w:r>
      <w:r w:rsidR="000A4A8E">
        <w:instrText xml:space="preserve"> ADDIN PAPERS2_CITATIONS &lt;citation&gt;&lt;uuid&gt;E86072A1-230C-4A9E-A7EC-E15DCF107DD6&lt;/uuid&gt;&lt;priority&gt;43&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gt;&lt;publication_date&gt;99201500001200000000200000&lt;/publication_date&gt;&lt;doi&gt;10.3389/fmicb.2015.00104/abstract&lt;/doi&gt;&lt;title&gt;Long-term forest soil warming alters microbial communities in temperate forest soils&lt;/title&gt;&lt;uuid&gt;20528927-0BB6-43BC-A763-8D1CDAC4A560&lt;/uuid&gt;&lt;subtype&gt;400&lt;/subtype&gt;&lt;type&gt;400&lt;/type&gt;&lt;url&gt;http://www.ncbi.nlm.nih.gov/pmc/articles/PMC4327730/&lt;/url&gt;&lt;bundle&gt;&lt;publication&gt;&lt;title&gt;Frontiers in …&lt;/title&gt;&lt;type&gt;-100&lt;/type&gt;&lt;subtype&gt;-100&lt;/subtype&gt;&lt;uuid&gt;DA635B48-500A-403B-9C7E-C703D24AA200&lt;/uuid&gt;&lt;/publication&gt;&lt;/bundle&gt;&lt;authors&gt;&lt;author&gt;&lt;firstName&gt;K&lt;/firstName&gt;&lt;middleNames&gt;M&lt;/middleNames&gt;&lt;lastName&gt;DeAngelis&lt;/lastName&gt;&lt;/author&gt;&lt;author&gt;&lt;firstName&gt;G&lt;/firstName&gt;&lt;lastName&gt;Pold&lt;/lastName&gt;&lt;/author&gt;&lt;author&gt;&lt;firstName&gt;B&lt;/firstName&gt;&lt;middleNames&gt;D&lt;/middleNames&gt;&lt;lastName&gt;Topçuoğlu&lt;/lastName&gt;&lt;/author&gt;&lt;/authors&gt;&lt;/publication&gt;&lt;publication&gt;&lt;volume&gt;2&lt;/volume&gt;&lt;publication_date&gt;99201400001200000000200000&lt;/publication_date&gt;&lt;doi&gt;10.7717/peerj.358/supp-1&lt;/doi&gt;&lt;startpage&gt;e358&lt;/startpage&gt;&lt;title&gt;Microbial communities respond to experimental warming, but site matters&lt;/title&gt;&lt;uuid&gt;6108D8D1-1DD4-45DD-9DAA-FF765960F8CA&lt;/uuid&gt;&lt;subtype&gt;400&lt;/subtype&gt;&lt;type&gt;400&lt;/type&gt;&lt;url&gt;https://peerj.com/articles/358/supp-1&lt;/url&gt;&lt;bundle&gt;&lt;publication&gt;&lt;title&gt;PeerJ&lt;/title&gt;&lt;type&gt;-100&lt;/type&gt;&lt;subtype&gt;-100&lt;/subtype&gt;&lt;uuid&gt;4CB0672A-A0FA-40AB-959A-4C5D566AA251&lt;/uuid&gt;&lt;/publication&gt;&lt;/bundle&gt;&lt;authors&gt;&lt;author&gt;&lt;firstName&gt;Melissa&lt;/firstName&gt;&lt;middleNames&gt;A&lt;/middleNames&gt;&lt;lastName&gt;Cregger&lt;/lastName&gt;&lt;/author&gt;&lt;author&gt;&lt;firstName&gt;Nathan&lt;/firstName&gt;&lt;middleNames&gt;J&lt;/middleNames&gt;&lt;lastName&gt;Sanders&lt;/lastName&gt;&lt;/author&gt;&lt;author&gt;&lt;firstName&gt;Robert&lt;/firstName&gt;&lt;middleNames&gt;R&lt;/middleNames&gt;&lt;lastName&gt;Dunn&lt;/lastName&gt;&lt;/author&gt;&lt;author&gt;&lt;firstName&gt;Aimee&lt;/firstName&gt;&lt;middleNames&gt;T&lt;/middleNames&gt;&lt;lastName&gt;Classen&lt;/lastName&gt;&lt;/author&gt;&lt;/authors&gt;&lt;/publication&gt;&lt;publication&gt;&lt;volume&gt;75&lt;/volume&gt;&lt;publication_date&gt;99200907241200000000222000&lt;/publication_date&gt;&lt;number&gt;15&lt;/number&gt;&lt;doi&gt;10.1128/AEM.00335-09&lt;/doi&gt;&lt;startpage&gt;5111&lt;/startpage&gt;&lt;title&gt;Pyrosequencing-Based Assessment of Soil pH as a Predictor of Soil Bacterial Community Structure at the Continental Scale&lt;/title&gt;&lt;uuid&gt;6268F3B5-B1B5-4906-8156-31435A1BCA8E&lt;/uuid&gt;&lt;subtype&gt;400&lt;/subtype&gt;&lt;endpage&gt;5120&lt;/endpage&gt;&lt;type&gt;400&lt;/type&gt;&lt;url&gt;http://aem.asm.org/cgi/doi/10.1128/AEM.00335-09&lt;/url&gt;&lt;bundle&gt;&lt;publication&gt;&lt;title&gt;Applied and Environmental Microbiology&lt;/title&gt;&lt;type&gt;-100&lt;/type&gt;&lt;subtype&gt;-100&lt;/subtype&gt;&lt;uuid&gt;B0EFAC49-1753-4C84-9FC0-E58F9A9BEDD2&lt;/uuid&gt;&lt;/publication&gt;&lt;/bundle&gt;&lt;authors&gt;&lt;author&gt;&lt;firstName&gt;C&lt;/firstName&gt;&lt;middleNames&gt;L&lt;/middleNames&gt;&lt;lastName&gt;Lauber&lt;/lastName&gt;&lt;/author&gt;&lt;author&gt;&lt;firstName&gt;M&lt;/firstName&gt;&lt;lastName&gt;Hamady&lt;/lastName&gt;&lt;/author&gt;&lt;author&gt;&lt;firstName&gt;R&lt;/firstName&gt;&lt;lastName&gt;Knight&lt;/lastName&gt;&lt;/author&gt;&lt;author&gt;&lt;firstName&gt;N&lt;/firstName&gt;&lt;lastName&gt;Fierer&lt;/lastName&gt;&lt;/author&gt;&lt;/authors&gt;&lt;/publication&gt;&lt;publication&gt;&lt;volume&gt;12&lt;/volume&gt;&lt;publication_date&gt;99200911001200000000220000&lt;/publication_date&gt;&lt;number&gt;11&lt;/number&gt;&lt;doi&gt;10.1111/j.1461-0248.2009.01360.x&lt;/doi&gt;&lt;startpage&gt;1238&lt;/startpage&gt;&lt;title&gt;Global patterns in belowground communities&lt;/title&gt;&lt;uuid&gt;44E95ED9-D65E-4208-A0BD-9DB5D90E2B2E&lt;/uuid&gt;&lt;subtype&gt;400&lt;/subtype&gt;&lt;endpage&gt;1249&lt;/endpage&gt;&lt;type&gt;400&lt;/type&gt;&lt;url&gt;http://doi.wiley.com/10.1111/j.1461-0248.2009.01360.x&lt;/url&gt;&lt;bundle&gt;&lt;publication&gt;&lt;title&gt;Ecology Letters&lt;/title&gt;&lt;type&gt;-100&lt;/type&gt;&lt;subtype&gt;-100&lt;/subtype&gt;&lt;uuid&gt;6BBC238D-480B-4414-8C4C-E4006DEF010E&lt;/uuid&gt;&lt;/publication&gt;&lt;/bundle&gt;&lt;authors&gt;&lt;author&gt;&lt;firstName&gt;Noah&lt;/firstName&gt;&lt;lastName&gt;Fierer&lt;/lastName&gt;&lt;/author&gt;&lt;author&gt;&lt;firstName&gt;Michael&lt;/firstName&gt;&lt;middleNames&gt;S&lt;/middleNames&gt;&lt;lastName&gt;Strickland&lt;/lastName&gt;&lt;/author&gt;&lt;author&gt;&lt;firstName&gt;Daniel&lt;/firstName&gt;&lt;lastName&gt;Liptzin&lt;/lastName&gt;&lt;/author&gt;&lt;author&gt;&lt;firstName&gt;Mark&lt;/firstName&gt;&lt;middleNames&gt;A&lt;/middleNames&gt;&lt;lastName&gt;Bradford&lt;/lastName&gt;&lt;/author&gt;&lt;author&gt;&lt;firstName&gt;Cory&lt;/firstName&gt;&lt;middleNames&gt;C&lt;/middleNames&gt;&lt;lastName&gt;Cleveland&lt;/lastName&gt;&lt;/author&gt;&lt;/authors&gt;&lt;/publication&gt;&lt;/publications&gt;&lt;cites&gt;&lt;/cites&gt;&lt;/citation&gt;</w:instrText>
      </w:r>
      <w:r w:rsidR="00816898" w:rsidRPr="001924F5">
        <w:fldChar w:fldCharType="separate"/>
      </w:r>
      <w:r w:rsidR="00E174A7" w:rsidRPr="001924F5">
        <w:rPr>
          <w:rFonts w:cs="Times New Roman"/>
          <w:szCs w:val="18"/>
        </w:rPr>
        <w:t>(Lauber et al. 2009, Fierer et al. 2009, 2011, Cregger et al. 2014, DeAngelis et al. 2015)</w:t>
      </w:r>
      <w:r w:rsidR="00816898" w:rsidRPr="001924F5">
        <w:fldChar w:fldCharType="end"/>
      </w:r>
      <w:r w:rsidR="00E174A7" w:rsidRPr="001924F5">
        <w:rPr>
          <w:szCs w:val="18"/>
        </w:rPr>
        <w:t xml:space="preserve">. </w:t>
      </w:r>
      <w:r w:rsidR="00E174A7" w:rsidRPr="001924F5">
        <w:rPr>
          <w:szCs w:val="18"/>
          <w:lang w:val="es-CL"/>
        </w:rPr>
        <w:t xml:space="preserve">These </w:t>
      </w:r>
      <w:r w:rsidR="006F03E7" w:rsidRPr="001924F5">
        <w:t>results</w:t>
      </w:r>
      <w:r w:rsidR="006F03E7">
        <w:t xml:space="preserve"> </w:t>
      </w:r>
      <w:r>
        <w:t xml:space="preserve">further </w:t>
      </w:r>
      <w:r w:rsidR="006F03E7">
        <w:t xml:space="preserve">suggest that climate warming in the absence of changes in soil pH, soil water balance or plant community composition is unlikely to lead to drastic alterations of soil bacterial diversity and community composition, at least within the MAT range studied here, which may partially explain why soil carbon storage remains stable across the Hawaiian MAT gradient despite substantial increases in a number of carbon fluxes </w:t>
      </w:r>
      <w:r w:rsidR="00816898">
        <w:fldChar w:fldCharType="begin"/>
      </w:r>
      <w:r w:rsidR="000A4A8E">
        <w:instrText xml:space="preserve"> ADDIN PAPERS2_CITATIONS &lt;citation&gt;&lt;uuid&gt;E30093FF-6615-4F04-8D90-975ECDA8651A&lt;/uuid&gt;&lt;priority&gt;1&lt;/priority&gt;&lt;publications&gt;&lt;publication&gt;&lt;uuid&gt;A985AC78-4C19-40B5-BAFE-E98DF032555F&lt;/uuid&gt;&lt;volume&gt;20&lt;/volume&gt;&lt;doi&gt;10.1111/gcb.12636&lt;/doi&gt;&lt;startpage&gt;2927&lt;/startpage&gt;&lt;publication_date&gt;99201406191200000000222000&lt;/publication_date&gt;&lt;url&gt;http://doi.wiley.com/10.1111/gcb.12636&lt;/url&gt;&lt;citekey&gt;Selmants:2014bh&lt;/citekey&gt;&lt;type&gt;400&lt;/type&gt;&lt;title&gt;Ecosystem carbon storage does not vary with mean annual temperature in Hawaiian tropical montane wet forests&lt;/title&gt;&lt;number&gt;9&lt;/number&gt;&lt;subtype&gt;400&lt;/subtype&gt;&lt;endpage&gt;2937&lt;/endpage&gt;&lt;bundle&gt;&lt;publication&gt;&lt;title&gt;Global Change Biology&lt;/title&gt;&lt;type&gt;-100&lt;/type&gt;&lt;subtype&gt;-100&lt;/subtype&gt;&lt;uuid&gt;9CA5FFCB-2081-4628-883E-F476F086A8B3&lt;/uuid&gt;&lt;/publication&gt;&lt;/bundle&gt;&lt;authors&gt;&lt;author&gt;&lt;firstName&gt;Paul&lt;/firstName&gt;&lt;middleNames&gt;C&lt;/middleNames&gt;&lt;lastName&gt;Selmants&lt;/lastName&gt;&lt;/author&gt;&lt;author&gt;&lt;firstName&gt;Creighton&lt;/firstName&gt;&lt;middleNames&gt;M&lt;/middleNames&gt;&lt;lastName&gt;Litton&lt;/lastName&gt;&lt;/author&gt;&lt;author&gt;&lt;firstName&gt;Christian&lt;/firstName&gt;&lt;middleNames&gt;P&lt;/middleNames&gt;&lt;lastName&gt;Giardina&lt;/lastName&gt;&lt;/author&gt;&lt;author&gt;&lt;firstName&gt;Gregory&lt;/firstName&gt;&lt;middleNames&gt;P&lt;/middleNames&gt;&lt;lastName&gt;Asner&lt;/lastName&gt;&lt;/author&gt;&lt;/authors&gt;&lt;/publication&gt;&lt;publication&gt;&lt;volume&gt;4&lt;/volume&gt;&lt;publication_date&gt;99201407201200000000222000&lt;/publication_date&gt;&lt;number&gt;9&lt;/number&gt;&lt;doi&gt;10.1038/nclimate2322&lt;/doi&gt;&lt;startpage&gt;822&lt;/startpage&gt;&lt;title&gt;Warming-related increases in soil CO2 efflux are explained by increased below-ground carbon flux&lt;/title&gt;&lt;uuid&gt;084EC01D-9021-4BA8-89F5-2C3E2C753C6E&lt;/uuid&gt;&lt;subtype&gt;400&lt;/subtype&gt;&lt;endpage&gt;827&lt;/endpage&gt;&lt;type&gt;400&lt;/type&gt;&lt;url&gt;http://www.nature.com/doifinder/10.1038/nclimate2322&lt;/url&gt;&lt;bundle&gt;&lt;publication&gt;&lt;publisher&gt;Nature Publishing Group&lt;/publisher&gt;&lt;title&gt;Nature Climate Change&lt;/title&gt;&lt;type&gt;-100&lt;/type&gt;&lt;subtype&gt;-100&lt;/subtype&gt;&lt;uuid&gt;4982F97E-0609-4573-934D-32D870B39EEC&lt;/uuid&gt;&lt;/publication&gt;&lt;/bundle&gt;&lt;authors&gt;&lt;author&gt;&lt;firstName&gt;Christian&lt;/firstName&gt;&lt;middleNames&gt;P&lt;/middleNames&gt;&lt;lastName&gt;Giardina&lt;/lastName&gt;&lt;/author&gt;&lt;author&gt;&lt;firstName&gt;Creighton&lt;/firstName&gt;&lt;middleNames&gt;M&lt;/middleNames&gt;&lt;lastName&gt;Litton&lt;/lastName&gt;&lt;/author&gt;&lt;author&gt;&lt;firstName&gt;Susan&lt;/firstName&gt;&lt;middleNames&gt;E&lt;/middleNames&gt;&lt;lastName&gt;Crow&lt;/lastName&gt;&lt;/author&gt;&lt;author&gt;&lt;firstName&gt;Gregory&lt;/firstName&gt;&lt;middleNames&gt;P&lt;/middleNames&gt;&lt;lastName&gt;Asner&lt;/lastName&gt;&lt;/author&gt;&lt;/authors&gt;&lt;/publication&gt;&lt;publication&gt;&lt;volume&gt;2&lt;/volume&gt;&lt;publication_date&gt;99201400001200000000200000&lt;/publication_date&gt;&lt;doi&gt;10.7717/peerj.685/supp-2&lt;/doi&gt;&lt;startpage&gt;e685&lt;/startpage&gt;&lt;title&gt;Leaf litter decomposition rates increase with rising mean annual temperature in Hawaiian tropical montane wet forests&lt;/title&gt;&lt;uuid&gt;6BE6636E-F676-4181-B289-1713E23EC596&lt;/uuid&gt;&lt;subtype&gt;400&lt;/subtype&gt;&lt;version&gt;second edition&lt;/version&gt;&lt;type&gt;400&lt;/type&gt;&lt;citekey&gt;Bothwell:2014gf&lt;/citekey&gt;&lt;url&gt;https://peerj.com/articles/685/supp-2&lt;/url&gt;&lt;bundle&gt;&lt;publication&gt;&lt;title&gt;PeerJ&lt;/title&gt;&lt;type&gt;-100&lt;/type&gt;&lt;subtype&gt;-100&lt;/subtype&gt;&lt;uuid&gt;4CB0672A-A0FA-40AB-959A-4C5D566AA251&lt;/uuid&gt;&lt;/publication&gt;&lt;/bundle&gt;&lt;authors&gt;&lt;author&gt;&lt;firstName&gt;Lori&lt;/firstName&gt;&lt;middleNames&gt;D&lt;/middleNames&gt;&lt;lastName&gt;Bothwell&lt;/lastName&gt;&lt;/author&gt;&lt;author&gt;&lt;firstName&gt;Paul&lt;/firstName&gt;&lt;middleNames&gt;C&lt;/middleNames&gt;&lt;lastName&gt;Selmants&lt;/lastName&gt;&lt;/author&gt;&lt;author&gt;&lt;firstName&gt;Christian&lt;/firstName&gt;&lt;middleNames&gt;P&lt;/middleNames&gt;&lt;lastName&gt;Giardina&lt;/lastName&gt;&lt;/author&gt;&lt;author&gt;&lt;firstName&gt;Creighton&lt;/firstName&gt;&lt;middleNames&gt;M&lt;/middleNames&gt;&lt;lastName&gt;Litton&lt;/lastName&gt;&lt;/author&gt;&lt;/authors&gt;&lt;/publication&gt;&lt;/publications&gt;&lt;cites&gt;&lt;/cites&gt;&lt;/citation&gt;</w:instrText>
      </w:r>
      <w:r w:rsidR="00816898">
        <w:fldChar w:fldCharType="separate"/>
      </w:r>
      <w:r w:rsidR="000A4A8E">
        <w:rPr>
          <w:rFonts w:cs="Times New Roman"/>
        </w:rPr>
        <w:t xml:space="preserve">(Bothwell et al. </w:t>
      </w:r>
      <w:proofErr w:type="gramStart"/>
      <w:r w:rsidR="000A4A8E">
        <w:rPr>
          <w:rFonts w:cs="Times New Roman"/>
        </w:rPr>
        <w:t>2014, Selmants et al. 2014, Giardina et al. 2014)</w:t>
      </w:r>
      <w:r w:rsidR="00816898">
        <w:fldChar w:fldCharType="end"/>
      </w:r>
      <w:r w:rsidR="00D35C67">
        <w:t>.</w:t>
      </w:r>
      <w:proofErr w:type="gramEnd"/>
      <w:r w:rsidR="00D35C67">
        <w:t xml:space="preserve"> In addition, </w:t>
      </w:r>
      <w:r>
        <w:t xml:space="preserve">these </w:t>
      </w:r>
      <w:r w:rsidR="00D35C67">
        <w:t xml:space="preserve">results lend further support to </w:t>
      </w:r>
      <w:proofErr w:type="spellStart"/>
      <w:r w:rsidR="00D35C67">
        <w:t>Fierer</w:t>
      </w:r>
      <w:proofErr w:type="spellEnd"/>
      <w:r w:rsidR="00D35C67">
        <w:t xml:space="preserve"> et </w:t>
      </w:r>
      <w:proofErr w:type="spellStart"/>
      <w:r w:rsidR="00D35C67">
        <w:t>al’s</w:t>
      </w:r>
      <w:proofErr w:type="spellEnd"/>
      <w:r w:rsidR="00D35C67">
        <w:t xml:space="preserve"> </w:t>
      </w:r>
      <w:r w:rsidR="00816898">
        <w:fldChar w:fldCharType="begin"/>
      </w:r>
      <w:r w:rsidR="00AA682D">
        <w:instrText xml:space="preserve"> ADDIN PAPERS2_CITATIONS &lt;citation&gt;&lt;uuid&gt;B65C5840-C2C9-4FA3-A557-9E1B0B81184E&lt;/uuid&gt;&lt;priority&gt;44&lt;/priority&gt;&lt;publications&gt;&lt;publication&gt;&lt;volume&gt;92&lt;/volume&gt;&lt;publication_date&gt;99201100001200000000200000&lt;/publication_date&gt;&lt;number&gt;4&lt;/number&gt;&lt;startpage&gt;797&lt;/startpage&gt;&lt;title&gt;Microbes do not follow the elevational diversity patterns of plants and animals&lt;/title&gt;&lt;uuid&gt;64D28590-3202-4F23-84B5-007042972C34&lt;/uuid&gt;&lt;subtype&gt;400&lt;/subtype&gt;&lt;publisher&gt;Eco Soc America&lt;/publisher&gt;&lt;type&gt;400&lt;/type&gt;&lt;endpage&gt;804&lt;/endpage&gt;&lt;url&gt;http://www.esajournals.org/doi/abs/10.1890/10-1170.1&lt;/url&gt;&lt;bundle&gt;&lt;publication&gt;&lt;publisher&gt;Eco Soc America&lt;/publisher&gt;&lt;title&gt;Ecology&lt;/title&gt;&lt;type&gt;-100&lt;/type&gt;&lt;subtype&gt;-100&lt;/subtype&gt;&lt;uuid&gt;B0F2387F-E81E-4C67-9AF2-E640C9C4FE91&lt;/uuid&gt;&lt;/publication&gt;&lt;/bundle&gt;&lt;authors&gt;&lt;author&gt;&lt;firstName&gt;Noah&lt;/firstName&gt;&lt;lastName&gt;Fierer&lt;/lastName&gt;&lt;/author&gt;&lt;author&gt;&lt;firstName&gt;Christy&lt;/firstName&gt;&lt;middleNames&gt;M&lt;/middleNames&gt;&lt;lastName&gt;McCain&lt;/lastName&gt;&lt;/author&gt;&lt;author&gt;&lt;firstName&gt;Patrick&lt;/firstName&gt;&lt;lastName&gt;Meir&lt;/lastName&gt;&lt;/author&gt;&lt;author&gt;&lt;firstName&gt;Michael&lt;/firstName&gt;&lt;lastName&gt;Zimmermann&lt;/lastName&gt;&lt;/author&gt;&lt;author&gt;&lt;firstName&gt;Joshua&lt;/firstName&gt;&lt;middleNames&gt;M&lt;/middleNames&gt;&lt;lastName&gt;Rapp&lt;/lastName&gt;&lt;/author&gt;&lt;author&gt;&lt;firstName&gt;Miles&lt;/firstName&gt;&lt;middleNames&gt;R&lt;/middleNames&gt;&lt;lastName&gt;Silman&lt;/lastName&gt;&lt;/author&gt;&lt;author&gt;&lt;firstName&gt;Rob&lt;/firstName&gt;&lt;lastName&gt;Knight&lt;/lastName&gt;&lt;/author&gt;&lt;/authors&gt;&lt;/publication&gt;&lt;/publications&gt;&lt;cites&gt;&lt;cite&gt;&lt;suppress&gt;A&lt;/suppress&gt;&lt;/cite&gt;&lt;/cites&gt;&lt;/citation&gt;</w:instrText>
      </w:r>
      <w:r w:rsidR="00816898">
        <w:fldChar w:fldCharType="separate"/>
      </w:r>
      <w:r w:rsidR="00D35C67">
        <w:rPr>
          <w:rFonts w:cs="Times New Roman"/>
        </w:rPr>
        <w:t>(2011)</w:t>
      </w:r>
      <w:r w:rsidR="00816898">
        <w:fldChar w:fldCharType="end"/>
      </w:r>
      <w:r w:rsidR="00D35C67">
        <w:t xml:space="preserve"> suggestion that broad hypotheses linking biodiversity to temperature-driven variation in metabolism may not apply to soil bacteria. </w:t>
      </w:r>
    </w:p>
    <w:p w:rsidR="00AD501F" w:rsidRPr="00AD501F" w:rsidRDefault="00E0730B" w:rsidP="00A41E79">
      <w:pPr>
        <w:spacing w:line="480" w:lineRule="auto"/>
        <w:rPr>
          <w:b/>
        </w:rPr>
      </w:pPr>
      <w:r w:rsidRPr="00E0730B">
        <w:rPr>
          <w:b/>
        </w:rPr>
        <w:t>References:</w:t>
      </w:r>
      <w:r w:rsidR="00373442">
        <w:rPr>
          <w:b/>
        </w:rPr>
        <w:t xml:space="preserve"> </w:t>
      </w:r>
    </w:p>
    <w:p w:rsidR="00AA682D" w:rsidRDefault="00816898"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fldChar w:fldCharType="begin"/>
      </w:r>
      <w:r w:rsidR="00AD501F">
        <w:instrText xml:space="preserve"> ADDIN PAPERS2_CITATIONS &lt;papers2_bibliography/&gt;</w:instrText>
      </w:r>
      <w:r>
        <w:fldChar w:fldCharType="separate"/>
      </w:r>
      <w:r w:rsidR="00AA682D">
        <w:rPr>
          <w:rFonts w:cs="Times New Roman"/>
        </w:rPr>
        <w:t>Allison, S. D., and J. B. Martiny. 2008. Resistance, resilience, and redundancy in microbial communities. Proceedings of the National Academy of Sciences 105:11512–11519.</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Allison, S. D., M. D. Wallenstein, and M. A. Bradford. 2010. Soil-carbon response to warming dependent on microbial physiology. Nature Geoscience 3:336–340.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Anderson, M. J. 2001. A new method for non</w:t>
      </w:r>
      <w:r>
        <w:rPr>
          <w:rFonts w:ascii="Noteworthy Light" w:hAnsi="Noteworthy Light" w:cs="Noteworthy Light"/>
        </w:rPr>
        <w:t>‐</w:t>
      </w:r>
      <w:r>
        <w:rPr>
          <w:rFonts w:cs="Times New Roman"/>
        </w:rPr>
        <w:t>parametric multivariate analysis of variance. Austral Ecology 26:32–46.</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Beer, C., M. Reichstein, E. Tomelleri, P. Ciais, M. Jung, N. Carvalhais, C. Rodenbeck, M. A. Arain, D. Baldocchi, G. B. Bonan, A. Bondeau, A. Cescatti, G. Lasslop, A. Lindroth, M. Lomas, S. Luyssaert, H. Margolis, K. W. Oleson, O. Roupsard, E. Veenendaal, N. Viovy, C. Williams, F. I. Woodward, and D. Papale. 2010. Terrestrial Gross Carbon Dioxide Uptake: Global Distribution and Covariation with Climate. Science 329:834–838.</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Berthrong, S. T., D. H. Buckley, and L. E. Drinkwater. 2013. Agricultural Management and Labile Carbon Additions Affect Soil Microbial Community Structure and Interact with Carbon and Nitrogen Cycling. Microbial ecology 66:158–170.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Bonan, G. B. 2008. Forests and climate change: Forcings, feedbacks, and the climate benefits of forests. Science 320:1444–1449.</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Bothwell, L. D., P. C. Selmants, C. P. Giardina, and C. M. Litton. 2014. Leaf litter decomposition rates increase with rising mean annual temperature in Hawaiian tropical montane wet forests. PeerJ 2:e685.</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Caporaso, J. G., J. Kuczynski, J. Stombaugh, K. Bittinger, F. D. Bushman, E. K. Costello, N. Fierer, A. G. Peña, J. K. Goodrich, J. I. Gordon, G. A. Huttley, S. T. Kelley, D. Knights, J. E. Koenig, R. E. Ley, C. A. Lozupone, D. McDonald, B. D. Muegge, M. Pirrung, J. Reeder, J. R. Sevinsky, P. J. Turnbaugh, W. A. Walters, J. Widmann, T. Yatsunenko, J. Zaneveld, and R. Knight. 2010. QIIME allows analysis of high-throughput community sequencing data. Nature Methods 7:335–336.</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Carney, K. M., B. A. Hungate, B. G. Drake, and J. P. Megonigal. 2007. Altered soil microbial community at elevated CO2 leads to loss of soil carbon. Proceedings of the National Academy of Sciences 104:4990.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Castro, H. F., A. T. Classen, E. E. Austin, R. J. Norby, and C. W. Schadt. 2010. Soil Microbial Community Responses to Multiple Experimental Climate Change Drivers. Applied and Environmental Microbiology 76:999–1007.</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Cavaleri, M. A., S. C. Reed, W. K. Smith, and T. E. Wood. 2015. Urgent need for warming experiments in tropical forests. Global Change Biology 21:2111–2121.</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Chao, A. 1984. Nonparametric estimation of the number of classes in a population. Scandinavian Journal of statistics:265–270.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Cregger, M. A., N. J. Sanders, R. R. Dunn, and A. T. Classen. 2014. Microbial communities respond to experimental warming, but site matters. PeerJ 2:e358.</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DeAngelis, K. M., G. Pold, and B. D. Topçuoğlu. 2015. Long-term forest soil warming alters microbial communities in temperate forest soils. Frontiers in ….</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DeSantis, T. Z., P. Hugenholtz, N. Larsen, M. Rojas, E. L. Brodie, K. Keller, T. Huber, D. Dalevi, P. Hu, and G. L. Andersen. 2006. Greengenes, a Chimera-Checked 16S rRNA Gene Database and Workbench Compatible with ARB. Applied and Environmental Microbiology 72:5069–5072.</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Edgar, R. C. 2010. Search and clustering orders of magnitude faster than BLAST. Bioinformatics 26:2460–2461.</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Faith, D. P. 1992. Conservation evaluation and phylogenetic diversity. Biological Conservation 61:1–10.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Fierer, N., C. M. McCain, P. Meir, M. Zimmermann, J. M. Rapp, M. R. Silman, and R. Knight. 2011. Microbes do not follow the elevational diversity patterns of plants and animals. Ecology 92:797–804.</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Fierer, N., M. S. Strickland, D. Liptzin, M. A. Bradford, and C. C. Cleveland. 2009. Global patterns in belowground communities. Ecology Letters 12:1238–1249.</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Giardina, C. P., C. M. Litton, S. E. Crow, and G. P. Asner. 2014. Warming-related increases in soil CO2 efflux are explained by increased below-ground carbon flux. Nature Climate Change 4:822–827.</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Heemsbergen, D. A., M. P. Berg, M. Loreau, J. R. van Hal, J. H. Faber, and H. A. Verhoef. 2004. Biodiversity effects on soil processes explained by interspecific functional dissimilarity. Science 306:1019–1020.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Iwashita, D. K., C. M. Litton, and C. P. Giardina. 2013. Coarse woody debris carbon storage across a mean annual temperature gradient in tropical montane wet forest. Forest Ecology and Management 291:336–343.</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Jones, S. E., and J. T. Lennon. 2010. Dormancy contributes to the maintenance of microbial diversity. Proceedings of the National Academy of Sciences 107:5881–5886.</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Kuffner, M., B. Hai, T. Rattei, C. Melodelima, M. Schloter, S. Zechmeister-Boltenstern, R. Jandl, A. Schindlbacher, and A. Sessitsch. 2012. Effects of season and experimental warming on the bacterial community in a temperate mountain forest soil assessed by 16S rRNA gene pyrosequencing. FEMS Microbiology Ecology 82:551–562.</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Landa, M., M. T. Cottrell, D. L. Kirchman, K. Kaiser, P. M. Medeiros, L. Tremblay, N. Batailler, J. Caparros, P. Catala, K. Escoubeyrou, L. Oriol, S. Blain, and I. Obernosterer. 2014. Phylogenetic and structural response of heterotrophic bacteria to dissolved organic matter of different chemical composition in a continuous culture study. Environmental Microbiology 16:1668–1681.</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Landa, M., M. T. Cottrell, D. L. Kirchman, S. Blain, and I. Obernosterer. 2013. Changes in bacterial diversity in response to dissolved organic matter supply in a continuous culture experiment. Aquatic Microbial Ecology 69:157–168.</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Lauber, C. L., M. Hamady, R. Knight, and N. Fierer. 2009. Pyrosequencing-Based Assessment of Soil pH as a Predictor of Soil Bacterial Community Structure at the Continental Scale. Applied and Environmental Microbiology 75:5111–5120.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Lee-Cruz, L., D. P. Edwards, B. M. Tripathi, and J. M. Adams. 2013. Impact of Logging and Forest Conversion to Oil Palm Plantations on Soil Bacterial Communities in Borneo. Applied and Environmental Microbiology 79:7290–7297.</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Leff, J. W., D. R. Nemergut, A. S. Grandy, S. P. O’Neill, K. Wickings, A. R. Townsend, and C. C. Cleveland. 2012. The Effects of Soil Bacterial Community Structure on Decomposition in a Tropical Rain Forest. Ecosystems 15:284–298.</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Lennon, J. T., and S. E. Jones. 2011. Microbial seed banks: the ecological and evolutionary implications of dormancy. Nature Publishing Group 9:119–130.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Li, J., G. Wang, S. D. Allison, M. A. Mayes, and Y. Luo. 2014. Soil carbon sensitivity to temperature and carbon use efficiency compared across microbial-ecosystem models of varying complexity. Biogeochemistry 119:67–84.</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Litton, C. M., C. P. Giardina, J. K. Albano, M. S. Long, and G. P. Asner. 2011. The magnitude and variability of soil-surface CO</w:t>
      </w:r>
      <w:r>
        <w:rPr>
          <w:rFonts w:cs="Times New Roman"/>
          <w:position w:val="-4"/>
          <w:sz w:val="15"/>
          <w:szCs w:val="15"/>
        </w:rPr>
        <w:t>2</w:t>
      </w:r>
      <w:r>
        <w:rPr>
          <w:rFonts w:cs="Times New Roman"/>
        </w:rPr>
        <w:t xml:space="preserve"> efflux increase with mean annual temperature in Hawaiian tropical montane wet forests. Soil Biology and Biochemistry 43:2315–2323.</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Lozupone, C., and R. Knight. 2005. UniFrac: a New Phylogenetic Method for Comparing Microbial Communities. Applied and Environmental Microbiology 71:8228–8235.</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Lu, M., X. Zhou, Q. Yang, H. Li, Y. Luo, C. Fang, J. Chen, X. Yang, and B. Li. 2013. Responses of ecosystem carbon cycle to experimental warming: a meta-analysis. Ecology 94:726–738.</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Lynch, H. B., K. Y. Epps, T. Fukami, and P. M. Vitousek. 2012. Introduced Canopy Tree Species Effect on the Soil Microbial Community in a Montane Tropical Forest. Pacific Science 66:141–150.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Malhi, Y., M. Silman, N. Salinas, M. BUSH, P. Meir, and S. Saatchi. 2010. Introduction: Elevation gradients in the tropics: laboratories for ecosystem ecology and global change research. Global Change Biology 16:3171–3175.</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Nemergut, D. R., C. C. Cleveland, W. R. Wieder, C. L. Washenberger, and A. R. Townsend. 2010. Soil Biology &amp; Biochemistry. Soil Biology and Biochemistry 42:2153–2160.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Pan, Y., R. A. Birdsey, J. Fang, R. Houghton, P. E. Kauppi, W. A. Kurz, O. L. Phillips, A. Shvidenko, S. L. Lewis, J. G. Canadell, P. Ciais, R. B. Jackson, S. W. Pacala, A. D. McGuire, S. Piao, A. Rautiainen, S. Sitch, and D. Hayes. 2011. A Large and Persistent Carbon Sink in the World's Forests. Science 333:988–993.</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Rapp, J. M., M. R. Silman, J. S. Clark, C. A. J. Girardin, D. Galiano, and R. Tito. 2012. Intra- and interspecific tree growth across a long altitudinal gradient in the Peruvian Andes. Ecology 93:2061–2072.</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Rodrigues, J. L., V. H. Pellizari, R. Mueller, K. Baek, E. D. C. Jesus, F. S. Paula, B. Mirza, G. S. Hamaoui, S. M. Tsai, and B. Feigl. 2013. Conversion of the Amazon rainforest to agriculture results in biotic homogenization of soil bacterial communities. Proceedings of the National Academy of Sciences 110:988–993.</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Schlatter, D. C., M. G. Bakker, J. M. Bradeen, and L. L. Kinkel. 2015. Plant community richness and microbial interactions structure bacterial communities in soil. Ecology 96:134–142.</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Selmants, P. C., C. M. Litton, C. P. Giardina, and G. P. Asner. 2014. Ecosystem carbon storage does not vary with mean annual temperature in Hawaiian tropical montane wet forests. Global Change Biology 20:2927–2937.</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Shade, A., H. Peter, S. D. Allison, D. L. Baho, M. Berga, H. Bürgmann, D. H. Huber, S. Langenheder, J. T. Lennon, J. B. H. Martiny, K. L. Matulich, T. M. Schmidt, and J. Handelsman. 2012. Fundamentals of microbial community resistance and resilience. Frontiers in microbiology 3:417.</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Singh, B. K., C. Quince, C. A. Macdonald, A. Khachane, N. Thomas, W. A. Al-Soud, S. J. Sørensen, Z. He, D. White, A. Sinclair, B. Crooks, J. Zhou, and C. D. Campbell. 2014. Loss of microbial diversity in soils is coincident with reductions in some specialized functions. Environmental Microbiology 16:2408–2420.</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Urbanová, M., J. Šnajdr, and P. Baldrian. 2015. Composition of fungal and bacterial communities in forest litter and soil is largely determined by dominant trees. Soil Biology and Biochemistry 84:53–64.</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Wolfe, E. W., and J. Morris. 1996. Geologic Map of the Island of Hawaii. U.S. Geological Survey, Reston, VA.</w:t>
      </w:r>
    </w:p>
    <w:p w:rsidR="00AA682D" w:rsidRDefault="00AA682D"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cs="Times New Roman"/>
        </w:rPr>
      </w:pPr>
      <w:r>
        <w:rPr>
          <w:rFonts w:cs="Times New Roman"/>
        </w:rPr>
        <w:t>Zhang, X., G. Zhang, Q. Chen, and X. Han. 2013. Soil Bacterial Communities Respond to Climate Changes in a Temperate Steppe. PLoS ONE 8:e78616.</w:t>
      </w:r>
    </w:p>
    <w:p w:rsidR="00A41E79" w:rsidRDefault="00816898" w:rsidP="00AA68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pPr>
      <w:r>
        <w:fldChar w:fldCharType="end"/>
      </w:r>
    </w:p>
    <w:p w:rsidR="00660F76" w:rsidRDefault="00660F76" w:rsidP="0016037F">
      <w:pPr>
        <w:widowControl w:val="0"/>
        <w:tabs>
          <w:tab w:val="left" w:pos="480"/>
        </w:tabs>
        <w:autoSpaceDE w:val="0"/>
        <w:autoSpaceDN w:val="0"/>
        <w:adjustRightInd w:val="0"/>
        <w:spacing w:line="480" w:lineRule="auto"/>
      </w:pPr>
    </w:p>
    <w:p w:rsidR="00660F76" w:rsidRDefault="00660F76" w:rsidP="00AE0A98">
      <w:pPr>
        <w:widowControl w:val="0"/>
        <w:tabs>
          <w:tab w:val="left" w:pos="480"/>
        </w:tabs>
        <w:autoSpaceDE w:val="0"/>
        <w:autoSpaceDN w:val="0"/>
        <w:adjustRightInd w:val="0"/>
      </w:pPr>
    </w:p>
    <w:p w:rsidR="00660F76" w:rsidRDefault="00660F76" w:rsidP="00AE0A98">
      <w:pPr>
        <w:widowControl w:val="0"/>
        <w:tabs>
          <w:tab w:val="left" w:pos="480"/>
        </w:tabs>
        <w:autoSpaceDE w:val="0"/>
        <w:autoSpaceDN w:val="0"/>
        <w:adjustRightInd w:val="0"/>
        <w:sectPr w:rsidR="00660F76">
          <w:footerReference w:type="even" r:id="rId6"/>
          <w:footerReference w:type="default" r:id="rId7"/>
          <w:pgSz w:w="12240" w:h="15840"/>
          <w:pgMar w:top="1440" w:right="1440" w:bottom="1440" w:left="1440" w:gutter="0"/>
          <w:lnNumType w:countBy="1" w:restart="continuous"/>
        </w:sectPr>
      </w:pPr>
    </w:p>
    <w:p w:rsidR="00660F76" w:rsidRDefault="00660F76" w:rsidP="00660F76">
      <w:pPr>
        <w:widowControl w:val="0"/>
        <w:tabs>
          <w:tab w:val="left" w:pos="480"/>
        </w:tabs>
        <w:autoSpaceDE w:val="0"/>
        <w:autoSpaceDN w:val="0"/>
        <w:adjustRightInd w:val="0"/>
        <w:spacing w:line="480" w:lineRule="auto"/>
      </w:pPr>
      <w:r>
        <w:t xml:space="preserve">Table 1. Site characteristics across a 5.2 C mean annual temperature gradient in closed-canopy tropical montane wet forests on the Island of Hawaii. </w:t>
      </w:r>
    </w:p>
    <w:p w:rsidR="00660F76" w:rsidRDefault="00660F76" w:rsidP="00660F76">
      <w:pPr>
        <w:widowControl w:val="0"/>
        <w:tabs>
          <w:tab w:val="left" w:pos="480"/>
        </w:tabs>
        <w:autoSpaceDE w:val="0"/>
        <w:autoSpaceDN w:val="0"/>
        <w:adjustRightInd w:val="0"/>
        <w:spacing w:line="480" w:lineRule="auto"/>
      </w:pPr>
    </w:p>
    <w:tbl>
      <w:tblPr>
        <w:tblStyle w:val="TableGrid"/>
        <w:tblW w:w="11820" w:type="dxa"/>
        <w:jc w:val="center"/>
        <w:tblLayout w:type="fixed"/>
        <w:tblLook w:val="00A0"/>
      </w:tblPr>
      <w:tblGrid>
        <w:gridCol w:w="780"/>
        <w:gridCol w:w="1182"/>
        <w:gridCol w:w="1384"/>
        <w:gridCol w:w="1219"/>
        <w:gridCol w:w="1710"/>
        <w:gridCol w:w="625"/>
        <w:gridCol w:w="1440"/>
        <w:gridCol w:w="2070"/>
        <w:gridCol w:w="1410"/>
      </w:tblGrid>
      <w:tr w:rsidR="0005048C" w:rsidRPr="00EC0AB3">
        <w:trPr>
          <w:jc w:val="center"/>
        </w:trPr>
        <w:tc>
          <w:tcPr>
            <w:tcW w:w="780" w:type="dxa"/>
            <w:tcBorders>
              <w:top w:val="single" w:sz="4" w:space="0" w:color="auto"/>
              <w:left w:val="nil"/>
              <w:bottom w:val="single" w:sz="4" w:space="0" w:color="auto"/>
              <w:right w:val="nil"/>
            </w:tcBorders>
            <w:vAlign w:val="bottom"/>
          </w:tcPr>
          <w:p w:rsidR="00660F76" w:rsidRPr="00EC0AB3" w:rsidRDefault="00660F76" w:rsidP="00660F76">
            <w:pPr>
              <w:jc w:val="center"/>
            </w:pPr>
            <w:r>
              <w:t>MAT Plot</w:t>
            </w:r>
          </w:p>
        </w:tc>
        <w:tc>
          <w:tcPr>
            <w:tcW w:w="1182" w:type="dxa"/>
            <w:tcBorders>
              <w:top w:val="single" w:sz="4" w:space="0" w:color="auto"/>
              <w:left w:val="nil"/>
              <w:bottom w:val="single" w:sz="4" w:space="0" w:color="auto"/>
              <w:right w:val="nil"/>
            </w:tcBorders>
            <w:vAlign w:val="bottom"/>
          </w:tcPr>
          <w:p w:rsidR="00660F76" w:rsidRPr="00EC0AB3" w:rsidRDefault="00660F76" w:rsidP="00660F76">
            <w:pPr>
              <w:jc w:val="center"/>
            </w:pPr>
            <w:r w:rsidRPr="00EC0AB3">
              <w:t>Elevation (m)</w:t>
            </w:r>
          </w:p>
        </w:tc>
        <w:tc>
          <w:tcPr>
            <w:tcW w:w="1384" w:type="dxa"/>
            <w:tcBorders>
              <w:top w:val="single" w:sz="4" w:space="0" w:color="auto"/>
              <w:left w:val="nil"/>
              <w:bottom w:val="single" w:sz="4" w:space="0" w:color="auto"/>
              <w:right w:val="nil"/>
            </w:tcBorders>
            <w:vAlign w:val="bottom"/>
          </w:tcPr>
          <w:p w:rsidR="00660F76" w:rsidRPr="00EC0AB3" w:rsidRDefault="00660F76" w:rsidP="00660F76">
            <w:pPr>
              <w:jc w:val="center"/>
            </w:pPr>
            <w:r>
              <w:t xml:space="preserve">Air </w:t>
            </w:r>
            <w:r w:rsidRPr="00EC0AB3">
              <w:t>temperature (°</w:t>
            </w:r>
            <w:proofErr w:type="gramStart"/>
            <w:r w:rsidRPr="00EC0AB3">
              <w:t>C)</w:t>
            </w:r>
            <w:r w:rsidRPr="00E912EF">
              <w:rPr>
                <w:vertAlign w:val="superscript"/>
              </w:rPr>
              <w:t>a</w:t>
            </w:r>
            <w:proofErr w:type="gramEnd"/>
          </w:p>
        </w:tc>
        <w:tc>
          <w:tcPr>
            <w:tcW w:w="1219" w:type="dxa"/>
            <w:tcBorders>
              <w:top w:val="single" w:sz="4" w:space="0" w:color="auto"/>
              <w:left w:val="nil"/>
              <w:bottom w:val="single" w:sz="4" w:space="0" w:color="auto"/>
              <w:right w:val="nil"/>
            </w:tcBorders>
            <w:vAlign w:val="bottom"/>
          </w:tcPr>
          <w:p w:rsidR="00660F76" w:rsidRPr="00EC0AB3" w:rsidRDefault="00660F76" w:rsidP="00660F76">
            <w:pPr>
              <w:jc w:val="center"/>
            </w:pPr>
            <w:r>
              <w:t>R</w:t>
            </w:r>
            <w:r w:rsidRPr="00EC0AB3">
              <w:t>ainfall (mm</w:t>
            </w:r>
            <w:r>
              <w:t xml:space="preserve"> y</w:t>
            </w:r>
            <w:r w:rsidRPr="00076317">
              <w:rPr>
                <w:vertAlign w:val="superscript"/>
              </w:rPr>
              <w:t>-</w:t>
            </w:r>
            <w:proofErr w:type="gramStart"/>
            <w:r w:rsidRPr="00076317">
              <w:rPr>
                <w:vertAlign w:val="superscript"/>
              </w:rPr>
              <w:t>1</w:t>
            </w:r>
            <w:r>
              <w:t>)</w:t>
            </w:r>
            <w:r>
              <w:rPr>
                <w:vertAlign w:val="superscript"/>
              </w:rPr>
              <w:t>b</w:t>
            </w:r>
            <w:proofErr w:type="gramEnd"/>
          </w:p>
        </w:tc>
        <w:tc>
          <w:tcPr>
            <w:tcW w:w="1710" w:type="dxa"/>
            <w:tcBorders>
              <w:top w:val="single" w:sz="4" w:space="0" w:color="auto"/>
              <w:left w:val="nil"/>
              <w:bottom w:val="single" w:sz="4" w:space="0" w:color="auto"/>
              <w:right w:val="nil"/>
            </w:tcBorders>
            <w:vAlign w:val="bottom"/>
          </w:tcPr>
          <w:p w:rsidR="00660F76" w:rsidRPr="00EC0AB3" w:rsidRDefault="00660F76" w:rsidP="00DB1A62">
            <w:pPr>
              <w:jc w:val="center"/>
            </w:pPr>
            <w:r>
              <w:t xml:space="preserve">Soil volumetric water </w:t>
            </w:r>
            <w:r w:rsidRPr="00EC0AB3">
              <w:t>(m</w:t>
            </w:r>
            <w:r w:rsidRPr="00EC0AB3">
              <w:rPr>
                <w:vertAlign w:val="superscript"/>
              </w:rPr>
              <w:t>3</w:t>
            </w:r>
            <w:r w:rsidRPr="00EC0AB3">
              <w:t xml:space="preserve"> m</w:t>
            </w:r>
            <w:r w:rsidRPr="00EC0AB3">
              <w:rPr>
                <w:vertAlign w:val="superscript"/>
              </w:rPr>
              <w:t>-</w:t>
            </w:r>
            <w:proofErr w:type="gramStart"/>
            <w:r w:rsidRPr="00EC0AB3">
              <w:rPr>
                <w:vertAlign w:val="superscript"/>
              </w:rPr>
              <w:t>3</w:t>
            </w:r>
            <w:r w:rsidRPr="00EC0AB3">
              <w:t>)</w:t>
            </w:r>
            <w:r>
              <w:rPr>
                <w:vertAlign w:val="superscript"/>
              </w:rPr>
              <w:t>a</w:t>
            </w:r>
            <w:proofErr w:type="gramEnd"/>
          </w:p>
        </w:tc>
        <w:tc>
          <w:tcPr>
            <w:tcW w:w="625" w:type="dxa"/>
            <w:tcBorders>
              <w:top w:val="single" w:sz="4" w:space="0" w:color="auto"/>
              <w:left w:val="nil"/>
              <w:bottom w:val="single" w:sz="4" w:space="0" w:color="auto"/>
              <w:right w:val="nil"/>
            </w:tcBorders>
            <w:vAlign w:val="bottom"/>
          </w:tcPr>
          <w:p w:rsidR="00660F76" w:rsidRDefault="00660F76" w:rsidP="00660F76">
            <w:pPr>
              <w:jc w:val="center"/>
            </w:pPr>
            <w:r>
              <w:t xml:space="preserve">Soil </w:t>
            </w:r>
            <w:proofErr w:type="spellStart"/>
            <w:r>
              <w:t>pH</w:t>
            </w:r>
            <w:r w:rsidRPr="000E7FE9">
              <w:rPr>
                <w:vertAlign w:val="superscript"/>
              </w:rPr>
              <w:t>a</w:t>
            </w:r>
            <w:proofErr w:type="spellEnd"/>
          </w:p>
        </w:tc>
        <w:tc>
          <w:tcPr>
            <w:tcW w:w="1440" w:type="dxa"/>
            <w:tcBorders>
              <w:top w:val="single" w:sz="4" w:space="0" w:color="auto"/>
              <w:left w:val="nil"/>
              <w:bottom w:val="single" w:sz="4" w:space="0" w:color="auto"/>
              <w:right w:val="nil"/>
            </w:tcBorders>
            <w:vAlign w:val="bottom"/>
          </w:tcPr>
          <w:p w:rsidR="00660F76" w:rsidRDefault="00660F76" w:rsidP="00660F76">
            <w:pPr>
              <w:jc w:val="center"/>
            </w:pPr>
            <w:r>
              <w:t>Soil temperature (°</w:t>
            </w:r>
            <w:proofErr w:type="gramStart"/>
            <w:r>
              <w:t>C)</w:t>
            </w:r>
            <w:r>
              <w:rPr>
                <w:vertAlign w:val="superscript"/>
              </w:rPr>
              <w:t>a</w:t>
            </w:r>
            <w:proofErr w:type="gramEnd"/>
          </w:p>
        </w:tc>
        <w:tc>
          <w:tcPr>
            <w:tcW w:w="2070" w:type="dxa"/>
            <w:tcBorders>
              <w:top w:val="single" w:sz="4" w:space="0" w:color="auto"/>
              <w:left w:val="nil"/>
              <w:bottom w:val="single" w:sz="4" w:space="0" w:color="auto"/>
              <w:right w:val="nil"/>
            </w:tcBorders>
            <w:vAlign w:val="bottom"/>
          </w:tcPr>
          <w:p w:rsidR="00660F76" w:rsidRPr="00EC0AB3" w:rsidRDefault="00660F76" w:rsidP="00660F76">
            <w:pPr>
              <w:jc w:val="center"/>
            </w:pPr>
            <w:r>
              <w:t>Potential evapotranspiration (mm y</w:t>
            </w:r>
            <w:r w:rsidRPr="00076317">
              <w:rPr>
                <w:vertAlign w:val="superscript"/>
              </w:rPr>
              <w:t>-</w:t>
            </w:r>
            <w:proofErr w:type="gramStart"/>
            <w:r w:rsidRPr="00076317">
              <w:rPr>
                <w:vertAlign w:val="superscript"/>
              </w:rPr>
              <w:t>1</w:t>
            </w:r>
            <w:r>
              <w:t>)</w:t>
            </w:r>
            <w:r>
              <w:rPr>
                <w:vertAlign w:val="superscript"/>
              </w:rPr>
              <w:t>c</w:t>
            </w:r>
            <w:proofErr w:type="gramEnd"/>
          </w:p>
        </w:tc>
        <w:tc>
          <w:tcPr>
            <w:tcW w:w="1410" w:type="dxa"/>
            <w:tcBorders>
              <w:top w:val="single" w:sz="4" w:space="0" w:color="auto"/>
              <w:left w:val="nil"/>
              <w:bottom w:val="single" w:sz="4" w:space="0" w:color="auto"/>
              <w:right w:val="nil"/>
            </w:tcBorders>
            <w:vAlign w:val="bottom"/>
          </w:tcPr>
          <w:p w:rsidR="00660F76" w:rsidRDefault="00660F76" w:rsidP="00660F76">
            <w:pPr>
              <w:jc w:val="center"/>
            </w:pPr>
            <w:r>
              <w:t>Solar radiation (W m</w:t>
            </w:r>
            <w:r w:rsidRPr="00076317">
              <w:rPr>
                <w:vertAlign w:val="superscript"/>
              </w:rPr>
              <w:t>-2</w:t>
            </w:r>
            <w:r>
              <w:t xml:space="preserve"> y</w:t>
            </w:r>
            <w:r w:rsidRPr="00076317">
              <w:rPr>
                <w:vertAlign w:val="superscript"/>
              </w:rPr>
              <w:t>-</w:t>
            </w:r>
            <w:proofErr w:type="gramStart"/>
            <w:r w:rsidRPr="00076317">
              <w:rPr>
                <w:vertAlign w:val="superscript"/>
              </w:rPr>
              <w:t>1</w:t>
            </w:r>
            <w:r>
              <w:t>)</w:t>
            </w:r>
            <w:r>
              <w:rPr>
                <w:vertAlign w:val="superscript"/>
              </w:rPr>
              <w:t>c</w:t>
            </w:r>
            <w:proofErr w:type="gramEnd"/>
          </w:p>
        </w:tc>
      </w:tr>
      <w:tr w:rsidR="0005048C" w:rsidRPr="00EC0AB3">
        <w:trPr>
          <w:jc w:val="center"/>
        </w:trPr>
        <w:tc>
          <w:tcPr>
            <w:tcW w:w="780" w:type="dxa"/>
            <w:tcBorders>
              <w:top w:val="single" w:sz="4" w:space="0" w:color="auto"/>
              <w:left w:val="nil"/>
              <w:bottom w:val="nil"/>
              <w:right w:val="nil"/>
            </w:tcBorders>
          </w:tcPr>
          <w:p w:rsidR="00660F76" w:rsidRDefault="00660F76">
            <w:pPr>
              <w:jc w:val="center"/>
            </w:pPr>
            <w:r>
              <w:t>1</w:t>
            </w:r>
          </w:p>
        </w:tc>
        <w:tc>
          <w:tcPr>
            <w:tcW w:w="1182" w:type="dxa"/>
            <w:tcBorders>
              <w:top w:val="single" w:sz="4" w:space="0" w:color="auto"/>
              <w:left w:val="nil"/>
              <w:bottom w:val="nil"/>
              <w:right w:val="nil"/>
            </w:tcBorders>
          </w:tcPr>
          <w:p w:rsidR="00660F76" w:rsidRDefault="00660F76">
            <w:pPr>
              <w:jc w:val="center"/>
            </w:pPr>
            <w:r>
              <w:t xml:space="preserve">  </w:t>
            </w:r>
            <w:r w:rsidRPr="00EC0AB3">
              <w:t>800</w:t>
            </w:r>
          </w:p>
        </w:tc>
        <w:tc>
          <w:tcPr>
            <w:tcW w:w="1384" w:type="dxa"/>
            <w:tcBorders>
              <w:top w:val="single" w:sz="4" w:space="0" w:color="auto"/>
              <w:left w:val="nil"/>
              <w:bottom w:val="nil"/>
              <w:right w:val="nil"/>
            </w:tcBorders>
          </w:tcPr>
          <w:p w:rsidR="00660F76" w:rsidRDefault="00660F76">
            <w:pPr>
              <w:jc w:val="center"/>
            </w:pPr>
            <w:r w:rsidRPr="00EC0AB3">
              <w:t>18.2</w:t>
            </w:r>
          </w:p>
        </w:tc>
        <w:tc>
          <w:tcPr>
            <w:tcW w:w="1219" w:type="dxa"/>
            <w:tcBorders>
              <w:top w:val="single" w:sz="4" w:space="0" w:color="auto"/>
              <w:left w:val="nil"/>
              <w:bottom w:val="nil"/>
              <w:right w:val="nil"/>
            </w:tcBorders>
          </w:tcPr>
          <w:p w:rsidR="00660F76" w:rsidRDefault="00660F76">
            <w:pPr>
              <w:jc w:val="center"/>
            </w:pPr>
            <w:r>
              <w:t>4570</w:t>
            </w:r>
          </w:p>
        </w:tc>
        <w:tc>
          <w:tcPr>
            <w:tcW w:w="1710" w:type="dxa"/>
            <w:tcBorders>
              <w:top w:val="single" w:sz="4" w:space="0" w:color="auto"/>
              <w:left w:val="nil"/>
              <w:bottom w:val="nil"/>
              <w:right w:val="nil"/>
            </w:tcBorders>
          </w:tcPr>
          <w:p w:rsidR="00660F76" w:rsidRDefault="00660F76">
            <w:pPr>
              <w:jc w:val="center"/>
            </w:pPr>
            <w:r w:rsidRPr="00EC0AB3">
              <w:t>0.55</w:t>
            </w:r>
          </w:p>
        </w:tc>
        <w:tc>
          <w:tcPr>
            <w:tcW w:w="625" w:type="dxa"/>
            <w:tcBorders>
              <w:top w:val="single" w:sz="4" w:space="0" w:color="auto"/>
              <w:left w:val="nil"/>
              <w:bottom w:val="nil"/>
              <w:right w:val="nil"/>
            </w:tcBorders>
          </w:tcPr>
          <w:p w:rsidR="00660F76" w:rsidRDefault="00660F76">
            <w:pPr>
              <w:jc w:val="center"/>
            </w:pPr>
            <w:r>
              <w:t>4.1</w:t>
            </w:r>
          </w:p>
        </w:tc>
        <w:tc>
          <w:tcPr>
            <w:tcW w:w="1440" w:type="dxa"/>
            <w:tcBorders>
              <w:top w:val="single" w:sz="4" w:space="0" w:color="auto"/>
              <w:left w:val="nil"/>
              <w:bottom w:val="nil"/>
              <w:right w:val="nil"/>
            </w:tcBorders>
          </w:tcPr>
          <w:p w:rsidR="00660F76" w:rsidRDefault="00660F76">
            <w:pPr>
              <w:jc w:val="center"/>
            </w:pPr>
            <w:r>
              <w:t>18.0</w:t>
            </w:r>
          </w:p>
        </w:tc>
        <w:tc>
          <w:tcPr>
            <w:tcW w:w="2070" w:type="dxa"/>
            <w:tcBorders>
              <w:top w:val="single" w:sz="4" w:space="0" w:color="auto"/>
              <w:left w:val="nil"/>
              <w:bottom w:val="nil"/>
              <w:right w:val="nil"/>
            </w:tcBorders>
          </w:tcPr>
          <w:p w:rsidR="00660F76" w:rsidRDefault="00660F76">
            <w:pPr>
              <w:jc w:val="center"/>
            </w:pPr>
            <w:r>
              <w:t>2298</w:t>
            </w:r>
          </w:p>
        </w:tc>
        <w:tc>
          <w:tcPr>
            <w:tcW w:w="1410" w:type="dxa"/>
            <w:tcBorders>
              <w:top w:val="single" w:sz="4" w:space="0" w:color="auto"/>
              <w:left w:val="nil"/>
              <w:bottom w:val="nil"/>
              <w:right w:val="nil"/>
            </w:tcBorders>
          </w:tcPr>
          <w:p w:rsidR="00660F76" w:rsidRDefault="00660F76">
            <w:pPr>
              <w:jc w:val="center"/>
            </w:pPr>
            <w:r>
              <w:t>201.1</w:t>
            </w:r>
          </w:p>
        </w:tc>
      </w:tr>
      <w:tr w:rsidR="0005048C" w:rsidRPr="00EC0AB3">
        <w:trPr>
          <w:jc w:val="center"/>
        </w:trPr>
        <w:tc>
          <w:tcPr>
            <w:tcW w:w="780" w:type="dxa"/>
            <w:tcBorders>
              <w:top w:val="nil"/>
              <w:left w:val="nil"/>
              <w:bottom w:val="nil"/>
              <w:right w:val="nil"/>
            </w:tcBorders>
          </w:tcPr>
          <w:p w:rsidR="00660F76" w:rsidRDefault="00660F76">
            <w:pPr>
              <w:jc w:val="center"/>
            </w:pPr>
            <w:r>
              <w:t>2</w:t>
            </w:r>
          </w:p>
        </w:tc>
        <w:tc>
          <w:tcPr>
            <w:tcW w:w="1182" w:type="dxa"/>
            <w:tcBorders>
              <w:top w:val="nil"/>
              <w:left w:val="nil"/>
              <w:bottom w:val="nil"/>
              <w:right w:val="nil"/>
            </w:tcBorders>
          </w:tcPr>
          <w:p w:rsidR="00660F76" w:rsidRDefault="00660F76">
            <w:pPr>
              <w:jc w:val="center"/>
            </w:pPr>
            <w:r>
              <w:t xml:space="preserve">  </w:t>
            </w:r>
            <w:r w:rsidRPr="00EC0AB3">
              <w:t>934</w:t>
            </w:r>
          </w:p>
        </w:tc>
        <w:tc>
          <w:tcPr>
            <w:tcW w:w="1384" w:type="dxa"/>
            <w:tcBorders>
              <w:top w:val="nil"/>
              <w:left w:val="nil"/>
              <w:bottom w:val="nil"/>
              <w:right w:val="nil"/>
            </w:tcBorders>
          </w:tcPr>
          <w:p w:rsidR="00660F76" w:rsidRDefault="00660F76">
            <w:pPr>
              <w:jc w:val="center"/>
            </w:pPr>
            <w:r w:rsidRPr="00EC0AB3">
              <w:t>17.3</w:t>
            </w:r>
          </w:p>
        </w:tc>
        <w:tc>
          <w:tcPr>
            <w:tcW w:w="1219" w:type="dxa"/>
            <w:tcBorders>
              <w:top w:val="nil"/>
              <w:left w:val="nil"/>
              <w:bottom w:val="nil"/>
              <w:right w:val="nil"/>
            </w:tcBorders>
          </w:tcPr>
          <w:p w:rsidR="00660F76" w:rsidRDefault="00660F76">
            <w:pPr>
              <w:jc w:val="center"/>
            </w:pPr>
            <w:r>
              <w:t>4292</w:t>
            </w:r>
          </w:p>
        </w:tc>
        <w:tc>
          <w:tcPr>
            <w:tcW w:w="1710" w:type="dxa"/>
            <w:tcBorders>
              <w:top w:val="nil"/>
              <w:left w:val="nil"/>
              <w:bottom w:val="nil"/>
              <w:right w:val="nil"/>
            </w:tcBorders>
          </w:tcPr>
          <w:p w:rsidR="00660F76" w:rsidRDefault="00660F76">
            <w:pPr>
              <w:jc w:val="center"/>
            </w:pPr>
            <w:r w:rsidRPr="00EC0AB3">
              <w:t>0.55</w:t>
            </w:r>
          </w:p>
        </w:tc>
        <w:tc>
          <w:tcPr>
            <w:tcW w:w="625" w:type="dxa"/>
            <w:tcBorders>
              <w:top w:val="nil"/>
              <w:left w:val="nil"/>
              <w:bottom w:val="nil"/>
              <w:right w:val="nil"/>
            </w:tcBorders>
          </w:tcPr>
          <w:p w:rsidR="00660F76" w:rsidRDefault="00660F76">
            <w:pPr>
              <w:jc w:val="center"/>
            </w:pPr>
            <w:r>
              <w:t>4.2</w:t>
            </w:r>
          </w:p>
        </w:tc>
        <w:tc>
          <w:tcPr>
            <w:tcW w:w="1440" w:type="dxa"/>
            <w:tcBorders>
              <w:top w:val="nil"/>
              <w:left w:val="nil"/>
              <w:bottom w:val="nil"/>
              <w:right w:val="nil"/>
            </w:tcBorders>
          </w:tcPr>
          <w:p w:rsidR="00660F76" w:rsidRDefault="00660F76">
            <w:pPr>
              <w:jc w:val="center"/>
            </w:pPr>
            <w:r>
              <w:t>17.3</w:t>
            </w:r>
          </w:p>
        </w:tc>
        <w:tc>
          <w:tcPr>
            <w:tcW w:w="2070" w:type="dxa"/>
            <w:tcBorders>
              <w:top w:val="nil"/>
              <w:left w:val="nil"/>
              <w:bottom w:val="nil"/>
              <w:right w:val="nil"/>
            </w:tcBorders>
          </w:tcPr>
          <w:p w:rsidR="00660F76" w:rsidRDefault="00660F76">
            <w:pPr>
              <w:jc w:val="center"/>
            </w:pPr>
            <w:r>
              <w:t>2232</w:t>
            </w:r>
          </w:p>
        </w:tc>
        <w:tc>
          <w:tcPr>
            <w:tcW w:w="1410" w:type="dxa"/>
            <w:tcBorders>
              <w:top w:val="nil"/>
              <w:left w:val="nil"/>
              <w:bottom w:val="nil"/>
              <w:right w:val="nil"/>
            </w:tcBorders>
          </w:tcPr>
          <w:p w:rsidR="00660F76" w:rsidRDefault="00660F76">
            <w:pPr>
              <w:jc w:val="center"/>
            </w:pPr>
            <w:r>
              <w:t>200.9</w:t>
            </w:r>
          </w:p>
        </w:tc>
      </w:tr>
      <w:tr w:rsidR="0005048C" w:rsidRPr="00EC0AB3">
        <w:trPr>
          <w:jc w:val="center"/>
        </w:trPr>
        <w:tc>
          <w:tcPr>
            <w:tcW w:w="780" w:type="dxa"/>
            <w:tcBorders>
              <w:top w:val="nil"/>
              <w:left w:val="nil"/>
              <w:bottom w:val="nil"/>
              <w:right w:val="nil"/>
            </w:tcBorders>
          </w:tcPr>
          <w:p w:rsidR="00660F76" w:rsidRDefault="00660F76">
            <w:pPr>
              <w:jc w:val="center"/>
            </w:pPr>
            <w:r>
              <w:t>3</w:t>
            </w:r>
          </w:p>
        </w:tc>
        <w:tc>
          <w:tcPr>
            <w:tcW w:w="1182" w:type="dxa"/>
            <w:tcBorders>
              <w:top w:val="nil"/>
              <w:left w:val="nil"/>
              <w:bottom w:val="nil"/>
              <w:right w:val="nil"/>
            </w:tcBorders>
          </w:tcPr>
          <w:p w:rsidR="00660F76" w:rsidRDefault="00660F76">
            <w:pPr>
              <w:jc w:val="center"/>
            </w:pPr>
            <w:r w:rsidRPr="00EC0AB3">
              <w:t>1024</w:t>
            </w:r>
          </w:p>
        </w:tc>
        <w:tc>
          <w:tcPr>
            <w:tcW w:w="1384" w:type="dxa"/>
            <w:tcBorders>
              <w:top w:val="nil"/>
              <w:left w:val="nil"/>
              <w:bottom w:val="nil"/>
              <w:right w:val="nil"/>
            </w:tcBorders>
          </w:tcPr>
          <w:p w:rsidR="00660F76" w:rsidRDefault="00660F76">
            <w:pPr>
              <w:jc w:val="center"/>
            </w:pPr>
            <w:r w:rsidRPr="00EC0AB3">
              <w:t>16.7</w:t>
            </w:r>
          </w:p>
        </w:tc>
        <w:tc>
          <w:tcPr>
            <w:tcW w:w="1219" w:type="dxa"/>
            <w:tcBorders>
              <w:top w:val="nil"/>
              <w:left w:val="nil"/>
              <w:bottom w:val="nil"/>
              <w:right w:val="nil"/>
            </w:tcBorders>
          </w:tcPr>
          <w:p w:rsidR="00660F76" w:rsidRDefault="00660F76">
            <w:pPr>
              <w:jc w:val="center"/>
            </w:pPr>
            <w:r>
              <w:t>3975</w:t>
            </w:r>
          </w:p>
        </w:tc>
        <w:tc>
          <w:tcPr>
            <w:tcW w:w="1710" w:type="dxa"/>
            <w:tcBorders>
              <w:top w:val="nil"/>
              <w:left w:val="nil"/>
              <w:bottom w:val="nil"/>
              <w:right w:val="nil"/>
            </w:tcBorders>
          </w:tcPr>
          <w:p w:rsidR="00660F76" w:rsidRDefault="00660F76">
            <w:pPr>
              <w:jc w:val="center"/>
            </w:pPr>
            <w:r w:rsidRPr="00EC0AB3">
              <w:t>0.57</w:t>
            </w:r>
          </w:p>
        </w:tc>
        <w:tc>
          <w:tcPr>
            <w:tcW w:w="625" w:type="dxa"/>
            <w:tcBorders>
              <w:top w:val="nil"/>
              <w:left w:val="nil"/>
              <w:bottom w:val="nil"/>
              <w:right w:val="nil"/>
            </w:tcBorders>
          </w:tcPr>
          <w:p w:rsidR="00660F76" w:rsidRDefault="00660F76">
            <w:pPr>
              <w:jc w:val="center"/>
            </w:pPr>
            <w:r>
              <w:t>3.7</w:t>
            </w:r>
          </w:p>
        </w:tc>
        <w:tc>
          <w:tcPr>
            <w:tcW w:w="1440" w:type="dxa"/>
            <w:tcBorders>
              <w:top w:val="nil"/>
              <w:left w:val="nil"/>
              <w:bottom w:val="nil"/>
              <w:right w:val="nil"/>
            </w:tcBorders>
          </w:tcPr>
          <w:p w:rsidR="00660F76" w:rsidRDefault="00660F76">
            <w:pPr>
              <w:jc w:val="center"/>
            </w:pPr>
            <w:r>
              <w:t>16.3</w:t>
            </w:r>
          </w:p>
        </w:tc>
        <w:tc>
          <w:tcPr>
            <w:tcW w:w="2070" w:type="dxa"/>
            <w:tcBorders>
              <w:top w:val="nil"/>
              <w:left w:val="nil"/>
              <w:bottom w:val="nil"/>
              <w:right w:val="nil"/>
            </w:tcBorders>
          </w:tcPr>
          <w:p w:rsidR="00660F76" w:rsidRDefault="00660F76">
            <w:pPr>
              <w:jc w:val="center"/>
            </w:pPr>
            <w:r>
              <w:t>2214</w:t>
            </w:r>
          </w:p>
        </w:tc>
        <w:tc>
          <w:tcPr>
            <w:tcW w:w="1410" w:type="dxa"/>
            <w:tcBorders>
              <w:top w:val="nil"/>
              <w:left w:val="nil"/>
              <w:bottom w:val="nil"/>
              <w:right w:val="nil"/>
            </w:tcBorders>
          </w:tcPr>
          <w:p w:rsidR="00660F76" w:rsidRDefault="00660F76">
            <w:pPr>
              <w:jc w:val="center"/>
            </w:pPr>
            <w:r>
              <w:t>202.4</w:t>
            </w:r>
          </w:p>
        </w:tc>
      </w:tr>
      <w:tr w:rsidR="0005048C" w:rsidRPr="00EC0AB3">
        <w:trPr>
          <w:jc w:val="center"/>
        </w:trPr>
        <w:tc>
          <w:tcPr>
            <w:tcW w:w="780" w:type="dxa"/>
            <w:tcBorders>
              <w:top w:val="nil"/>
              <w:left w:val="nil"/>
              <w:bottom w:val="nil"/>
              <w:right w:val="nil"/>
            </w:tcBorders>
          </w:tcPr>
          <w:p w:rsidR="00660F76" w:rsidRDefault="00660F76">
            <w:pPr>
              <w:jc w:val="center"/>
            </w:pPr>
            <w:r>
              <w:t>4</w:t>
            </w:r>
          </w:p>
        </w:tc>
        <w:tc>
          <w:tcPr>
            <w:tcW w:w="1182" w:type="dxa"/>
            <w:tcBorders>
              <w:top w:val="nil"/>
              <w:left w:val="nil"/>
              <w:bottom w:val="nil"/>
              <w:right w:val="nil"/>
            </w:tcBorders>
          </w:tcPr>
          <w:p w:rsidR="00660F76" w:rsidRDefault="00660F76">
            <w:pPr>
              <w:jc w:val="center"/>
            </w:pPr>
            <w:r w:rsidRPr="00EC0AB3">
              <w:t>1116</w:t>
            </w:r>
          </w:p>
        </w:tc>
        <w:tc>
          <w:tcPr>
            <w:tcW w:w="1384" w:type="dxa"/>
            <w:tcBorders>
              <w:top w:val="nil"/>
              <w:left w:val="nil"/>
              <w:bottom w:val="nil"/>
              <w:right w:val="nil"/>
            </w:tcBorders>
          </w:tcPr>
          <w:p w:rsidR="00660F76" w:rsidRDefault="00660F76">
            <w:pPr>
              <w:jc w:val="center"/>
            </w:pPr>
            <w:r w:rsidRPr="00EC0AB3">
              <w:t>16.1</w:t>
            </w:r>
          </w:p>
        </w:tc>
        <w:tc>
          <w:tcPr>
            <w:tcW w:w="1219" w:type="dxa"/>
            <w:tcBorders>
              <w:top w:val="nil"/>
              <w:left w:val="nil"/>
              <w:bottom w:val="nil"/>
              <w:right w:val="nil"/>
            </w:tcBorders>
          </w:tcPr>
          <w:p w:rsidR="00660F76" w:rsidRDefault="00660F76">
            <w:pPr>
              <w:jc w:val="center"/>
            </w:pPr>
            <w:r>
              <w:t>3734</w:t>
            </w:r>
          </w:p>
        </w:tc>
        <w:tc>
          <w:tcPr>
            <w:tcW w:w="1710" w:type="dxa"/>
            <w:tcBorders>
              <w:top w:val="nil"/>
              <w:left w:val="nil"/>
              <w:bottom w:val="nil"/>
              <w:right w:val="nil"/>
            </w:tcBorders>
          </w:tcPr>
          <w:p w:rsidR="00660F76" w:rsidRDefault="00660F76">
            <w:pPr>
              <w:jc w:val="center"/>
            </w:pPr>
            <w:r w:rsidRPr="00EC0AB3">
              <w:t>0.48</w:t>
            </w:r>
          </w:p>
        </w:tc>
        <w:tc>
          <w:tcPr>
            <w:tcW w:w="625" w:type="dxa"/>
            <w:tcBorders>
              <w:top w:val="nil"/>
              <w:left w:val="nil"/>
              <w:bottom w:val="nil"/>
              <w:right w:val="nil"/>
            </w:tcBorders>
          </w:tcPr>
          <w:p w:rsidR="00660F76" w:rsidRDefault="00660F76" w:rsidP="00660F76">
            <w:pPr>
              <w:jc w:val="center"/>
            </w:pPr>
            <w:r>
              <w:t>3.8</w:t>
            </w:r>
          </w:p>
        </w:tc>
        <w:tc>
          <w:tcPr>
            <w:tcW w:w="1440" w:type="dxa"/>
            <w:tcBorders>
              <w:top w:val="nil"/>
              <w:left w:val="nil"/>
              <w:bottom w:val="nil"/>
              <w:right w:val="nil"/>
            </w:tcBorders>
          </w:tcPr>
          <w:p w:rsidR="00660F76" w:rsidRDefault="00660F76" w:rsidP="00660F76">
            <w:pPr>
              <w:jc w:val="center"/>
            </w:pPr>
            <w:r>
              <w:t>15.9</w:t>
            </w:r>
          </w:p>
        </w:tc>
        <w:tc>
          <w:tcPr>
            <w:tcW w:w="2070" w:type="dxa"/>
            <w:tcBorders>
              <w:top w:val="nil"/>
              <w:left w:val="nil"/>
              <w:bottom w:val="nil"/>
              <w:right w:val="nil"/>
            </w:tcBorders>
          </w:tcPr>
          <w:p w:rsidR="00660F76" w:rsidRDefault="00660F76">
            <w:pPr>
              <w:jc w:val="center"/>
            </w:pPr>
            <w:r>
              <w:t>2127</w:t>
            </w:r>
          </w:p>
        </w:tc>
        <w:tc>
          <w:tcPr>
            <w:tcW w:w="1410" w:type="dxa"/>
            <w:tcBorders>
              <w:top w:val="nil"/>
              <w:left w:val="nil"/>
              <w:bottom w:val="nil"/>
              <w:right w:val="nil"/>
            </w:tcBorders>
          </w:tcPr>
          <w:p w:rsidR="00660F76" w:rsidRDefault="00660F76">
            <w:pPr>
              <w:jc w:val="center"/>
            </w:pPr>
            <w:r>
              <w:t>204.9</w:t>
            </w:r>
          </w:p>
        </w:tc>
      </w:tr>
      <w:tr w:rsidR="0005048C" w:rsidRPr="00EC0AB3">
        <w:trPr>
          <w:jc w:val="center"/>
        </w:trPr>
        <w:tc>
          <w:tcPr>
            <w:tcW w:w="780" w:type="dxa"/>
            <w:tcBorders>
              <w:top w:val="nil"/>
              <w:left w:val="nil"/>
              <w:bottom w:val="nil"/>
              <w:right w:val="nil"/>
            </w:tcBorders>
          </w:tcPr>
          <w:p w:rsidR="00660F76" w:rsidRDefault="00660F76">
            <w:pPr>
              <w:jc w:val="center"/>
            </w:pPr>
            <w:r>
              <w:t>5</w:t>
            </w:r>
          </w:p>
        </w:tc>
        <w:tc>
          <w:tcPr>
            <w:tcW w:w="1182" w:type="dxa"/>
            <w:tcBorders>
              <w:top w:val="nil"/>
              <w:left w:val="nil"/>
              <w:bottom w:val="nil"/>
              <w:right w:val="nil"/>
            </w:tcBorders>
          </w:tcPr>
          <w:p w:rsidR="00660F76" w:rsidRDefault="00660F76">
            <w:pPr>
              <w:jc w:val="center"/>
            </w:pPr>
            <w:r w:rsidRPr="00EC0AB3">
              <w:t>1116</w:t>
            </w:r>
          </w:p>
        </w:tc>
        <w:tc>
          <w:tcPr>
            <w:tcW w:w="1384" w:type="dxa"/>
            <w:tcBorders>
              <w:top w:val="nil"/>
              <w:left w:val="nil"/>
              <w:bottom w:val="nil"/>
              <w:right w:val="nil"/>
            </w:tcBorders>
          </w:tcPr>
          <w:p w:rsidR="00660F76" w:rsidRDefault="00660F76">
            <w:pPr>
              <w:jc w:val="center"/>
            </w:pPr>
            <w:r w:rsidRPr="00EC0AB3">
              <w:t>16.1</w:t>
            </w:r>
          </w:p>
        </w:tc>
        <w:tc>
          <w:tcPr>
            <w:tcW w:w="1219" w:type="dxa"/>
            <w:tcBorders>
              <w:top w:val="nil"/>
              <w:left w:val="nil"/>
              <w:bottom w:val="nil"/>
              <w:right w:val="nil"/>
            </w:tcBorders>
          </w:tcPr>
          <w:p w:rsidR="00660F76" w:rsidRDefault="00660F76">
            <w:pPr>
              <w:jc w:val="center"/>
            </w:pPr>
            <w:r>
              <w:t>3433</w:t>
            </w:r>
          </w:p>
        </w:tc>
        <w:tc>
          <w:tcPr>
            <w:tcW w:w="1710" w:type="dxa"/>
            <w:tcBorders>
              <w:top w:val="nil"/>
              <w:left w:val="nil"/>
              <w:bottom w:val="nil"/>
              <w:right w:val="nil"/>
            </w:tcBorders>
          </w:tcPr>
          <w:p w:rsidR="00660F76" w:rsidRDefault="00660F76">
            <w:pPr>
              <w:jc w:val="center"/>
            </w:pPr>
            <w:r w:rsidRPr="00EC0AB3">
              <w:t>0.51</w:t>
            </w:r>
          </w:p>
        </w:tc>
        <w:tc>
          <w:tcPr>
            <w:tcW w:w="625" w:type="dxa"/>
            <w:tcBorders>
              <w:top w:val="nil"/>
              <w:left w:val="nil"/>
              <w:bottom w:val="nil"/>
              <w:right w:val="nil"/>
            </w:tcBorders>
          </w:tcPr>
          <w:p w:rsidR="00660F76" w:rsidRDefault="00660F76">
            <w:pPr>
              <w:jc w:val="center"/>
            </w:pPr>
            <w:r>
              <w:t>3.6</w:t>
            </w:r>
          </w:p>
        </w:tc>
        <w:tc>
          <w:tcPr>
            <w:tcW w:w="1440" w:type="dxa"/>
            <w:tcBorders>
              <w:top w:val="nil"/>
              <w:left w:val="nil"/>
              <w:bottom w:val="nil"/>
              <w:right w:val="nil"/>
            </w:tcBorders>
          </w:tcPr>
          <w:p w:rsidR="00660F76" w:rsidRDefault="00660F76">
            <w:pPr>
              <w:jc w:val="center"/>
            </w:pPr>
            <w:r>
              <w:t>15.6</w:t>
            </w:r>
          </w:p>
        </w:tc>
        <w:tc>
          <w:tcPr>
            <w:tcW w:w="2070" w:type="dxa"/>
            <w:tcBorders>
              <w:top w:val="nil"/>
              <w:left w:val="nil"/>
              <w:bottom w:val="nil"/>
              <w:right w:val="nil"/>
            </w:tcBorders>
          </w:tcPr>
          <w:p w:rsidR="00660F76" w:rsidRDefault="00660F76">
            <w:pPr>
              <w:jc w:val="center"/>
            </w:pPr>
            <w:r>
              <w:t>2137</w:t>
            </w:r>
          </w:p>
        </w:tc>
        <w:tc>
          <w:tcPr>
            <w:tcW w:w="1410" w:type="dxa"/>
            <w:tcBorders>
              <w:top w:val="nil"/>
              <w:left w:val="nil"/>
              <w:bottom w:val="nil"/>
              <w:right w:val="nil"/>
            </w:tcBorders>
          </w:tcPr>
          <w:p w:rsidR="00660F76" w:rsidRDefault="00660F76">
            <w:pPr>
              <w:jc w:val="center"/>
            </w:pPr>
            <w:r>
              <w:t>210.1</w:t>
            </w:r>
          </w:p>
        </w:tc>
      </w:tr>
      <w:tr w:rsidR="0005048C" w:rsidRPr="00EC0AB3">
        <w:trPr>
          <w:trHeight w:val="234"/>
          <w:jc w:val="center"/>
        </w:trPr>
        <w:tc>
          <w:tcPr>
            <w:tcW w:w="780" w:type="dxa"/>
            <w:tcBorders>
              <w:top w:val="nil"/>
              <w:left w:val="nil"/>
              <w:bottom w:val="nil"/>
              <w:right w:val="nil"/>
            </w:tcBorders>
          </w:tcPr>
          <w:p w:rsidR="00660F76" w:rsidRDefault="00660F76">
            <w:pPr>
              <w:jc w:val="center"/>
            </w:pPr>
            <w:r>
              <w:t>6</w:t>
            </w:r>
          </w:p>
        </w:tc>
        <w:tc>
          <w:tcPr>
            <w:tcW w:w="1182" w:type="dxa"/>
            <w:tcBorders>
              <w:top w:val="nil"/>
              <w:left w:val="nil"/>
              <w:bottom w:val="nil"/>
              <w:right w:val="nil"/>
            </w:tcBorders>
          </w:tcPr>
          <w:p w:rsidR="00660F76" w:rsidRDefault="00660F76">
            <w:pPr>
              <w:jc w:val="center"/>
            </w:pPr>
            <w:r w:rsidRPr="00EC0AB3">
              <w:t>1204</w:t>
            </w:r>
          </w:p>
        </w:tc>
        <w:tc>
          <w:tcPr>
            <w:tcW w:w="1384" w:type="dxa"/>
            <w:tcBorders>
              <w:top w:val="nil"/>
              <w:left w:val="nil"/>
              <w:bottom w:val="nil"/>
              <w:right w:val="nil"/>
            </w:tcBorders>
          </w:tcPr>
          <w:p w:rsidR="00660F76" w:rsidRDefault="00660F76">
            <w:pPr>
              <w:jc w:val="center"/>
            </w:pPr>
            <w:r w:rsidRPr="00EC0AB3">
              <w:t>15.5</w:t>
            </w:r>
          </w:p>
        </w:tc>
        <w:tc>
          <w:tcPr>
            <w:tcW w:w="1219" w:type="dxa"/>
            <w:tcBorders>
              <w:top w:val="nil"/>
              <w:left w:val="nil"/>
              <w:bottom w:val="nil"/>
              <w:right w:val="nil"/>
            </w:tcBorders>
          </w:tcPr>
          <w:p w:rsidR="00660F76" w:rsidRDefault="00660F76">
            <w:pPr>
              <w:jc w:val="center"/>
            </w:pPr>
            <w:r>
              <w:t>3181</w:t>
            </w:r>
          </w:p>
        </w:tc>
        <w:tc>
          <w:tcPr>
            <w:tcW w:w="1710" w:type="dxa"/>
            <w:tcBorders>
              <w:top w:val="nil"/>
              <w:left w:val="nil"/>
              <w:bottom w:val="nil"/>
              <w:right w:val="nil"/>
            </w:tcBorders>
          </w:tcPr>
          <w:p w:rsidR="00660F76" w:rsidRDefault="00660F76">
            <w:pPr>
              <w:jc w:val="center"/>
            </w:pPr>
            <w:r w:rsidRPr="00EC0AB3">
              <w:t>0.40</w:t>
            </w:r>
          </w:p>
        </w:tc>
        <w:tc>
          <w:tcPr>
            <w:tcW w:w="625" w:type="dxa"/>
            <w:tcBorders>
              <w:top w:val="nil"/>
              <w:left w:val="nil"/>
              <w:bottom w:val="nil"/>
              <w:right w:val="nil"/>
            </w:tcBorders>
          </w:tcPr>
          <w:p w:rsidR="00660F76" w:rsidRDefault="00660F76">
            <w:pPr>
              <w:jc w:val="center"/>
            </w:pPr>
            <w:r>
              <w:t>3.7</w:t>
            </w:r>
          </w:p>
        </w:tc>
        <w:tc>
          <w:tcPr>
            <w:tcW w:w="1440" w:type="dxa"/>
            <w:tcBorders>
              <w:top w:val="nil"/>
              <w:left w:val="nil"/>
              <w:bottom w:val="nil"/>
              <w:right w:val="nil"/>
            </w:tcBorders>
          </w:tcPr>
          <w:p w:rsidR="00660F76" w:rsidRDefault="00660F76">
            <w:pPr>
              <w:jc w:val="center"/>
            </w:pPr>
            <w:r>
              <w:t>15.5</w:t>
            </w:r>
          </w:p>
        </w:tc>
        <w:tc>
          <w:tcPr>
            <w:tcW w:w="2070" w:type="dxa"/>
            <w:tcBorders>
              <w:top w:val="nil"/>
              <w:left w:val="nil"/>
              <w:bottom w:val="nil"/>
              <w:right w:val="nil"/>
            </w:tcBorders>
          </w:tcPr>
          <w:p w:rsidR="00660F76" w:rsidRDefault="00660F76">
            <w:pPr>
              <w:jc w:val="center"/>
            </w:pPr>
            <w:r>
              <w:t>2211</w:t>
            </w:r>
          </w:p>
        </w:tc>
        <w:tc>
          <w:tcPr>
            <w:tcW w:w="1410" w:type="dxa"/>
            <w:tcBorders>
              <w:top w:val="nil"/>
              <w:left w:val="nil"/>
              <w:bottom w:val="nil"/>
              <w:right w:val="nil"/>
            </w:tcBorders>
          </w:tcPr>
          <w:p w:rsidR="00660F76" w:rsidRDefault="00660F76">
            <w:pPr>
              <w:jc w:val="center"/>
            </w:pPr>
            <w:r>
              <w:t>214.5</w:t>
            </w:r>
          </w:p>
        </w:tc>
      </w:tr>
      <w:tr w:rsidR="0005048C" w:rsidRPr="00EC0AB3">
        <w:trPr>
          <w:jc w:val="center"/>
        </w:trPr>
        <w:tc>
          <w:tcPr>
            <w:tcW w:w="780" w:type="dxa"/>
            <w:tcBorders>
              <w:top w:val="nil"/>
              <w:left w:val="nil"/>
              <w:bottom w:val="nil"/>
              <w:right w:val="nil"/>
            </w:tcBorders>
          </w:tcPr>
          <w:p w:rsidR="00660F76" w:rsidRDefault="00660F76">
            <w:pPr>
              <w:jc w:val="center"/>
            </w:pPr>
            <w:r>
              <w:t>7</w:t>
            </w:r>
          </w:p>
        </w:tc>
        <w:tc>
          <w:tcPr>
            <w:tcW w:w="1182" w:type="dxa"/>
            <w:tcBorders>
              <w:top w:val="nil"/>
              <w:left w:val="nil"/>
              <w:bottom w:val="nil"/>
              <w:right w:val="nil"/>
            </w:tcBorders>
          </w:tcPr>
          <w:p w:rsidR="00660F76" w:rsidRDefault="00660F76">
            <w:pPr>
              <w:jc w:val="center"/>
            </w:pPr>
            <w:r w:rsidRPr="00EC0AB3">
              <w:t>1274</w:t>
            </w:r>
          </w:p>
        </w:tc>
        <w:tc>
          <w:tcPr>
            <w:tcW w:w="1384" w:type="dxa"/>
            <w:tcBorders>
              <w:top w:val="nil"/>
              <w:left w:val="nil"/>
              <w:bottom w:val="nil"/>
              <w:right w:val="nil"/>
            </w:tcBorders>
          </w:tcPr>
          <w:p w:rsidR="00660F76" w:rsidRDefault="00660F76">
            <w:pPr>
              <w:jc w:val="center"/>
            </w:pPr>
            <w:r w:rsidRPr="00EC0AB3">
              <w:t>15.1</w:t>
            </w:r>
          </w:p>
        </w:tc>
        <w:tc>
          <w:tcPr>
            <w:tcW w:w="1219" w:type="dxa"/>
            <w:tcBorders>
              <w:top w:val="nil"/>
              <w:left w:val="nil"/>
              <w:bottom w:val="nil"/>
              <w:right w:val="nil"/>
            </w:tcBorders>
          </w:tcPr>
          <w:p w:rsidR="00660F76" w:rsidRDefault="00660F76">
            <w:pPr>
              <w:jc w:val="center"/>
            </w:pPr>
            <w:r>
              <w:t>3101</w:t>
            </w:r>
          </w:p>
        </w:tc>
        <w:tc>
          <w:tcPr>
            <w:tcW w:w="1710" w:type="dxa"/>
            <w:tcBorders>
              <w:top w:val="nil"/>
              <w:left w:val="nil"/>
              <w:bottom w:val="nil"/>
              <w:right w:val="nil"/>
            </w:tcBorders>
          </w:tcPr>
          <w:p w:rsidR="00660F76" w:rsidRDefault="00660F76">
            <w:pPr>
              <w:jc w:val="center"/>
            </w:pPr>
            <w:r w:rsidRPr="00EC0AB3">
              <w:t>0.51</w:t>
            </w:r>
          </w:p>
        </w:tc>
        <w:tc>
          <w:tcPr>
            <w:tcW w:w="625" w:type="dxa"/>
            <w:tcBorders>
              <w:top w:val="nil"/>
              <w:left w:val="nil"/>
              <w:bottom w:val="nil"/>
              <w:right w:val="nil"/>
            </w:tcBorders>
          </w:tcPr>
          <w:p w:rsidR="00660F76" w:rsidRDefault="00660F76">
            <w:pPr>
              <w:jc w:val="center"/>
            </w:pPr>
            <w:r>
              <w:t>3.9</w:t>
            </w:r>
          </w:p>
        </w:tc>
        <w:tc>
          <w:tcPr>
            <w:tcW w:w="1440" w:type="dxa"/>
            <w:tcBorders>
              <w:top w:val="nil"/>
              <w:left w:val="nil"/>
              <w:bottom w:val="nil"/>
              <w:right w:val="nil"/>
            </w:tcBorders>
          </w:tcPr>
          <w:p w:rsidR="00660F76" w:rsidRDefault="00660F76">
            <w:pPr>
              <w:jc w:val="center"/>
            </w:pPr>
            <w:r>
              <w:t>14.9</w:t>
            </w:r>
          </w:p>
        </w:tc>
        <w:tc>
          <w:tcPr>
            <w:tcW w:w="2070" w:type="dxa"/>
            <w:tcBorders>
              <w:top w:val="nil"/>
              <w:left w:val="nil"/>
              <w:bottom w:val="nil"/>
              <w:right w:val="nil"/>
            </w:tcBorders>
          </w:tcPr>
          <w:p w:rsidR="00660F76" w:rsidRDefault="00660F76">
            <w:pPr>
              <w:jc w:val="center"/>
            </w:pPr>
            <w:r>
              <w:t>2234</w:t>
            </w:r>
          </w:p>
        </w:tc>
        <w:tc>
          <w:tcPr>
            <w:tcW w:w="1410" w:type="dxa"/>
            <w:tcBorders>
              <w:top w:val="nil"/>
              <w:left w:val="nil"/>
              <w:bottom w:val="nil"/>
              <w:right w:val="nil"/>
            </w:tcBorders>
          </w:tcPr>
          <w:p w:rsidR="00660F76" w:rsidRDefault="00660F76">
            <w:pPr>
              <w:jc w:val="center"/>
            </w:pPr>
            <w:r>
              <w:t>216.2</w:t>
            </w:r>
          </w:p>
        </w:tc>
      </w:tr>
      <w:tr w:rsidR="0005048C" w:rsidRPr="00EC0AB3">
        <w:trPr>
          <w:jc w:val="center"/>
        </w:trPr>
        <w:tc>
          <w:tcPr>
            <w:tcW w:w="780" w:type="dxa"/>
            <w:tcBorders>
              <w:top w:val="nil"/>
              <w:left w:val="nil"/>
              <w:bottom w:val="nil"/>
              <w:right w:val="nil"/>
            </w:tcBorders>
          </w:tcPr>
          <w:p w:rsidR="00660F76" w:rsidRDefault="00660F76">
            <w:pPr>
              <w:jc w:val="center"/>
            </w:pPr>
            <w:r>
              <w:t>8</w:t>
            </w:r>
          </w:p>
        </w:tc>
        <w:tc>
          <w:tcPr>
            <w:tcW w:w="1182" w:type="dxa"/>
            <w:tcBorders>
              <w:top w:val="nil"/>
              <w:left w:val="nil"/>
              <w:bottom w:val="nil"/>
              <w:right w:val="nil"/>
            </w:tcBorders>
          </w:tcPr>
          <w:p w:rsidR="00660F76" w:rsidRDefault="00660F76">
            <w:pPr>
              <w:jc w:val="center"/>
            </w:pPr>
            <w:r w:rsidRPr="00EC0AB3">
              <w:t>1468</w:t>
            </w:r>
          </w:p>
        </w:tc>
        <w:tc>
          <w:tcPr>
            <w:tcW w:w="1384" w:type="dxa"/>
            <w:tcBorders>
              <w:top w:val="nil"/>
              <w:left w:val="nil"/>
              <w:bottom w:val="nil"/>
              <w:right w:val="nil"/>
            </w:tcBorders>
          </w:tcPr>
          <w:p w:rsidR="00660F76" w:rsidRDefault="00660F76">
            <w:pPr>
              <w:jc w:val="center"/>
            </w:pPr>
            <w:r w:rsidRPr="00EC0AB3">
              <w:t>13.8</w:t>
            </w:r>
          </w:p>
        </w:tc>
        <w:tc>
          <w:tcPr>
            <w:tcW w:w="1219" w:type="dxa"/>
            <w:tcBorders>
              <w:top w:val="nil"/>
              <w:left w:val="nil"/>
              <w:bottom w:val="nil"/>
              <w:right w:val="nil"/>
            </w:tcBorders>
          </w:tcPr>
          <w:p w:rsidR="00660F76" w:rsidRDefault="00660F76">
            <w:pPr>
              <w:jc w:val="center"/>
            </w:pPr>
            <w:r>
              <w:t>4119</w:t>
            </w:r>
          </w:p>
        </w:tc>
        <w:tc>
          <w:tcPr>
            <w:tcW w:w="1710" w:type="dxa"/>
            <w:tcBorders>
              <w:top w:val="nil"/>
              <w:left w:val="nil"/>
              <w:bottom w:val="nil"/>
              <w:right w:val="nil"/>
            </w:tcBorders>
          </w:tcPr>
          <w:p w:rsidR="00660F76" w:rsidRDefault="00660F76">
            <w:pPr>
              <w:jc w:val="center"/>
            </w:pPr>
            <w:r w:rsidRPr="00EC0AB3">
              <w:t>0.55</w:t>
            </w:r>
          </w:p>
        </w:tc>
        <w:tc>
          <w:tcPr>
            <w:tcW w:w="625" w:type="dxa"/>
            <w:tcBorders>
              <w:top w:val="nil"/>
              <w:left w:val="nil"/>
              <w:bottom w:val="nil"/>
              <w:right w:val="nil"/>
            </w:tcBorders>
          </w:tcPr>
          <w:p w:rsidR="00660F76" w:rsidRDefault="00660F76" w:rsidP="00660F76">
            <w:pPr>
              <w:jc w:val="center"/>
            </w:pPr>
            <w:r>
              <w:t>4.2</w:t>
            </w:r>
          </w:p>
        </w:tc>
        <w:tc>
          <w:tcPr>
            <w:tcW w:w="1440" w:type="dxa"/>
            <w:tcBorders>
              <w:top w:val="nil"/>
              <w:left w:val="nil"/>
              <w:bottom w:val="nil"/>
              <w:right w:val="nil"/>
            </w:tcBorders>
          </w:tcPr>
          <w:p w:rsidR="00660F76" w:rsidRDefault="00660F76" w:rsidP="00660F76">
            <w:pPr>
              <w:jc w:val="center"/>
            </w:pPr>
            <w:r>
              <w:t>13.6</w:t>
            </w:r>
          </w:p>
        </w:tc>
        <w:tc>
          <w:tcPr>
            <w:tcW w:w="2070" w:type="dxa"/>
            <w:tcBorders>
              <w:top w:val="nil"/>
              <w:left w:val="nil"/>
              <w:bottom w:val="nil"/>
              <w:right w:val="nil"/>
            </w:tcBorders>
          </w:tcPr>
          <w:p w:rsidR="00660F76" w:rsidRDefault="00660F76">
            <w:pPr>
              <w:jc w:val="center"/>
            </w:pPr>
            <w:r>
              <w:t>1888</w:t>
            </w:r>
          </w:p>
        </w:tc>
        <w:tc>
          <w:tcPr>
            <w:tcW w:w="1410" w:type="dxa"/>
            <w:tcBorders>
              <w:top w:val="nil"/>
              <w:left w:val="nil"/>
              <w:bottom w:val="nil"/>
              <w:right w:val="nil"/>
            </w:tcBorders>
          </w:tcPr>
          <w:p w:rsidR="00660F76" w:rsidRDefault="00660F76">
            <w:pPr>
              <w:jc w:val="center"/>
            </w:pPr>
            <w:r>
              <w:t>202.6</w:t>
            </w:r>
          </w:p>
        </w:tc>
      </w:tr>
      <w:tr w:rsidR="0005048C" w:rsidRPr="00EC0AB3">
        <w:trPr>
          <w:jc w:val="center"/>
        </w:trPr>
        <w:tc>
          <w:tcPr>
            <w:tcW w:w="780" w:type="dxa"/>
            <w:tcBorders>
              <w:top w:val="nil"/>
              <w:left w:val="nil"/>
              <w:bottom w:val="single" w:sz="4" w:space="0" w:color="auto"/>
              <w:right w:val="nil"/>
            </w:tcBorders>
          </w:tcPr>
          <w:p w:rsidR="00660F76" w:rsidRDefault="00660F76">
            <w:pPr>
              <w:jc w:val="center"/>
            </w:pPr>
            <w:r>
              <w:t>9</w:t>
            </w:r>
          </w:p>
        </w:tc>
        <w:tc>
          <w:tcPr>
            <w:tcW w:w="1182" w:type="dxa"/>
            <w:tcBorders>
              <w:top w:val="nil"/>
              <w:left w:val="nil"/>
              <w:bottom w:val="single" w:sz="4" w:space="0" w:color="auto"/>
              <w:right w:val="nil"/>
            </w:tcBorders>
          </w:tcPr>
          <w:p w:rsidR="00660F76" w:rsidRDefault="00660F76">
            <w:pPr>
              <w:jc w:val="center"/>
            </w:pPr>
            <w:r w:rsidRPr="00EC0AB3">
              <w:t>1600</w:t>
            </w:r>
          </w:p>
        </w:tc>
        <w:tc>
          <w:tcPr>
            <w:tcW w:w="1384" w:type="dxa"/>
            <w:tcBorders>
              <w:top w:val="nil"/>
              <w:left w:val="nil"/>
              <w:bottom w:val="single" w:sz="4" w:space="0" w:color="auto"/>
              <w:right w:val="nil"/>
            </w:tcBorders>
          </w:tcPr>
          <w:p w:rsidR="00660F76" w:rsidRDefault="00660F76">
            <w:pPr>
              <w:jc w:val="center"/>
            </w:pPr>
            <w:r w:rsidRPr="00EC0AB3">
              <w:t>13.0</w:t>
            </w:r>
          </w:p>
        </w:tc>
        <w:tc>
          <w:tcPr>
            <w:tcW w:w="1219" w:type="dxa"/>
            <w:tcBorders>
              <w:top w:val="nil"/>
              <w:left w:val="nil"/>
              <w:bottom w:val="single" w:sz="4" w:space="0" w:color="auto"/>
              <w:right w:val="nil"/>
            </w:tcBorders>
          </w:tcPr>
          <w:p w:rsidR="00660F76" w:rsidRDefault="00660F76">
            <w:pPr>
              <w:jc w:val="center"/>
            </w:pPr>
            <w:r>
              <w:t>3282</w:t>
            </w:r>
          </w:p>
        </w:tc>
        <w:tc>
          <w:tcPr>
            <w:tcW w:w="1710" w:type="dxa"/>
            <w:tcBorders>
              <w:top w:val="nil"/>
              <w:left w:val="nil"/>
              <w:bottom w:val="single" w:sz="4" w:space="0" w:color="auto"/>
              <w:right w:val="nil"/>
            </w:tcBorders>
          </w:tcPr>
          <w:p w:rsidR="00660F76" w:rsidRDefault="00660F76">
            <w:pPr>
              <w:jc w:val="center"/>
            </w:pPr>
            <w:r w:rsidRPr="00EC0AB3">
              <w:t>0.57</w:t>
            </w:r>
          </w:p>
        </w:tc>
        <w:tc>
          <w:tcPr>
            <w:tcW w:w="625" w:type="dxa"/>
            <w:tcBorders>
              <w:top w:val="nil"/>
              <w:left w:val="nil"/>
              <w:bottom w:val="single" w:sz="4" w:space="0" w:color="auto"/>
              <w:right w:val="nil"/>
            </w:tcBorders>
          </w:tcPr>
          <w:p w:rsidR="00660F76" w:rsidRDefault="00660F76" w:rsidP="00660F76">
            <w:pPr>
              <w:jc w:val="center"/>
            </w:pPr>
            <w:r>
              <w:t>4.1</w:t>
            </w:r>
          </w:p>
        </w:tc>
        <w:tc>
          <w:tcPr>
            <w:tcW w:w="1440" w:type="dxa"/>
            <w:tcBorders>
              <w:top w:val="nil"/>
              <w:left w:val="nil"/>
              <w:bottom w:val="single" w:sz="4" w:space="0" w:color="auto"/>
              <w:right w:val="nil"/>
            </w:tcBorders>
          </w:tcPr>
          <w:p w:rsidR="00660F76" w:rsidRDefault="00660F76" w:rsidP="00660F76">
            <w:pPr>
              <w:jc w:val="center"/>
            </w:pPr>
            <w:r>
              <w:t>12.6</w:t>
            </w:r>
          </w:p>
        </w:tc>
        <w:tc>
          <w:tcPr>
            <w:tcW w:w="2070" w:type="dxa"/>
            <w:tcBorders>
              <w:top w:val="nil"/>
              <w:left w:val="nil"/>
              <w:bottom w:val="single" w:sz="4" w:space="0" w:color="auto"/>
              <w:right w:val="nil"/>
            </w:tcBorders>
          </w:tcPr>
          <w:p w:rsidR="00660F76" w:rsidRDefault="00660F76">
            <w:pPr>
              <w:jc w:val="center"/>
            </w:pPr>
            <w:r>
              <w:t>1961</w:t>
            </w:r>
          </w:p>
        </w:tc>
        <w:tc>
          <w:tcPr>
            <w:tcW w:w="1410" w:type="dxa"/>
            <w:tcBorders>
              <w:top w:val="nil"/>
              <w:left w:val="nil"/>
              <w:bottom w:val="single" w:sz="4" w:space="0" w:color="auto"/>
              <w:right w:val="nil"/>
            </w:tcBorders>
          </w:tcPr>
          <w:p w:rsidR="00660F76" w:rsidRDefault="00660F76">
            <w:pPr>
              <w:jc w:val="center"/>
            </w:pPr>
            <w:r>
              <w:t>213.1</w:t>
            </w:r>
          </w:p>
        </w:tc>
      </w:tr>
    </w:tbl>
    <w:p w:rsidR="00660F76" w:rsidRDefault="00660F76" w:rsidP="00660F76">
      <w:pPr>
        <w:widowControl w:val="0"/>
        <w:tabs>
          <w:tab w:val="left" w:pos="480"/>
        </w:tabs>
        <w:autoSpaceDE w:val="0"/>
        <w:autoSpaceDN w:val="0"/>
        <w:adjustRightInd w:val="0"/>
        <w:spacing w:line="480" w:lineRule="auto"/>
      </w:pPr>
    </w:p>
    <w:p w:rsidR="00660F76" w:rsidRPr="00DB1A62" w:rsidRDefault="00DB1A62" w:rsidP="00660F76">
      <w:pPr>
        <w:widowControl w:val="0"/>
        <w:tabs>
          <w:tab w:val="left" w:pos="480"/>
        </w:tabs>
        <w:autoSpaceDE w:val="0"/>
        <w:autoSpaceDN w:val="0"/>
        <w:adjustRightInd w:val="0"/>
        <w:spacing w:line="480" w:lineRule="auto"/>
      </w:pPr>
      <w:proofErr w:type="spellStart"/>
      <w:proofErr w:type="gramStart"/>
      <w:r w:rsidRPr="00DB1A62">
        <w:rPr>
          <w:vertAlign w:val="superscript"/>
        </w:rPr>
        <w:t>a</w:t>
      </w:r>
      <w:r>
        <w:t>data</w:t>
      </w:r>
      <w:proofErr w:type="spellEnd"/>
      <w:proofErr w:type="gramEnd"/>
      <w:r>
        <w:t xml:space="preserve"> from Litton et al. (2011)</w:t>
      </w:r>
    </w:p>
    <w:p w:rsidR="00DB1A62" w:rsidRDefault="00DB1A62" w:rsidP="00660F76">
      <w:pPr>
        <w:widowControl w:val="0"/>
        <w:tabs>
          <w:tab w:val="left" w:pos="480"/>
        </w:tabs>
        <w:autoSpaceDE w:val="0"/>
        <w:autoSpaceDN w:val="0"/>
        <w:adjustRightInd w:val="0"/>
        <w:spacing w:line="480" w:lineRule="auto"/>
      </w:pPr>
      <w:proofErr w:type="spellStart"/>
      <w:proofErr w:type="gramStart"/>
      <w:r w:rsidRPr="00DB1A62">
        <w:rPr>
          <w:vertAlign w:val="superscript"/>
        </w:rPr>
        <w:t>b</w:t>
      </w:r>
      <w:r>
        <w:t>data</w:t>
      </w:r>
      <w:proofErr w:type="spellEnd"/>
      <w:proofErr w:type="gramEnd"/>
      <w:r>
        <w:t xml:space="preserve"> from </w:t>
      </w:r>
      <w:proofErr w:type="spellStart"/>
      <w:r>
        <w:t>Giambelluca</w:t>
      </w:r>
      <w:proofErr w:type="spellEnd"/>
      <w:r>
        <w:t xml:space="preserve"> et al. (2012)</w:t>
      </w:r>
    </w:p>
    <w:p w:rsidR="00DB1A62" w:rsidRDefault="00DB1A62" w:rsidP="00660F76">
      <w:pPr>
        <w:widowControl w:val="0"/>
        <w:tabs>
          <w:tab w:val="left" w:pos="480"/>
        </w:tabs>
        <w:autoSpaceDE w:val="0"/>
        <w:autoSpaceDN w:val="0"/>
        <w:adjustRightInd w:val="0"/>
        <w:spacing w:line="480" w:lineRule="auto"/>
      </w:pPr>
      <w:proofErr w:type="spellStart"/>
      <w:proofErr w:type="gramStart"/>
      <w:r w:rsidRPr="00DB1A62">
        <w:rPr>
          <w:vertAlign w:val="superscript"/>
        </w:rPr>
        <w:t>c</w:t>
      </w:r>
      <w:r>
        <w:t>data</w:t>
      </w:r>
      <w:proofErr w:type="spellEnd"/>
      <w:proofErr w:type="gramEnd"/>
      <w:r>
        <w:t xml:space="preserve"> from </w:t>
      </w:r>
      <w:proofErr w:type="spellStart"/>
      <w:r>
        <w:t>Giambelluca</w:t>
      </w:r>
      <w:proofErr w:type="spellEnd"/>
      <w:r>
        <w:t xml:space="preserve"> et al. (2014)</w:t>
      </w:r>
    </w:p>
    <w:p w:rsidR="00DB1A62" w:rsidRDefault="00DB1A62" w:rsidP="00660F76">
      <w:pPr>
        <w:widowControl w:val="0"/>
        <w:numPr>
          <w:ins w:id="1" w:author="Paul Selmants" w:date="2015-06-17T13:19:00Z"/>
        </w:numPr>
        <w:tabs>
          <w:tab w:val="left" w:pos="480"/>
        </w:tabs>
        <w:autoSpaceDE w:val="0"/>
        <w:autoSpaceDN w:val="0"/>
        <w:adjustRightInd w:val="0"/>
        <w:spacing w:line="480" w:lineRule="auto"/>
      </w:pPr>
    </w:p>
    <w:p w:rsidR="00660F76" w:rsidRDefault="00660F76" w:rsidP="00660F76">
      <w:pPr>
        <w:widowControl w:val="0"/>
        <w:tabs>
          <w:tab w:val="left" w:pos="480"/>
        </w:tabs>
        <w:autoSpaceDE w:val="0"/>
        <w:autoSpaceDN w:val="0"/>
        <w:adjustRightInd w:val="0"/>
        <w:spacing w:line="480" w:lineRule="auto"/>
      </w:pPr>
    </w:p>
    <w:p w:rsidR="00EA5B44" w:rsidRDefault="00EA5B44" w:rsidP="00AE0A98">
      <w:pPr>
        <w:widowControl w:val="0"/>
        <w:tabs>
          <w:tab w:val="left" w:pos="480"/>
        </w:tabs>
        <w:autoSpaceDE w:val="0"/>
        <w:autoSpaceDN w:val="0"/>
        <w:adjustRightInd w:val="0"/>
        <w:sectPr w:rsidR="00EA5B44">
          <w:pgSz w:w="15840" w:h="12240" w:orient="landscape"/>
          <w:pgMar w:top="1440" w:right="1440" w:bottom="1440" w:left="1440" w:gutter="0"/>
          <w:lnNumType w:countBy="1" w:restart="continuous"/>
        </w:sectPr>
      </w:pPr>
    </w:p>
    <w:p w:rsidR="00EA5B44" w:rsidRDefault="00660F76" w:rsidP="00660F76">
      <w:pPr>
        <w:widowControl w:val="0"/>
        <w:tabs>
          <w:tab w:val="left" w:pos="480"/>
        </w:tabs>
        <w:autoSpaceDE w:val="0"/>
        <w:autoSpaceDN w:val="0"/>
        <w:adjustRightInd w:val="0"/>
        <w:spacing w:line="480" w:lineRule="auto"/>
      </w:pPr>
      <w:r>
        <w:t>Table 2</w:t>
      </w:r>
      <w:r w:rsidR="00EA5B44">
        <w:t>.</w:t>
      </w:r>
      <w:r w:rsidR="00924CA4">
        <w:t xml:space="preserve"> Variation in bacterial community composition as a function of temperature, total belowground carbon flux </w:t>
      </w:r>
      <w:r w:rsidR="00DB1A62">
        <w:t xml:space="preserve">and soil pH </w:t>
      </w:r>
      <w:r w:rsidR="00924CA4">
        <w:t xml:space="preserve">across a 5.2 </w:t>
      </w:r>
      <w:r w:rsidR="00522925">
        <w:sym w:font="Symbol" w:char="F0B0"/>
      </w:r>
      <w:r w:rsidR="00924CA4">
        <w:t xml:space="preserve">C MAT gradient in closed-canopy tropical montane wet forests on the Island of Hawaii. Data were analyzed using </w:t>
      </w:r>
      <w:proofErr w:type="spellStart"/>
      <w:r w:rsidR="00924CA4">
        <w:t>permutational</w:t>
      </w:r>
      <w:proofErr w:type="spellEnd"/>
      <w:r w:rsidR="00924CA4">
        <w:t xml:space="preserve"> multivariate analyses of variance (PERMANOVA) on both taxonomic (Bray-Curtis) and </w:t>
      </w:r>
      <w:proofErr w:type="spellStart"/>
      <w:r w:rsidR="00924CA4">
        <w:t>phylogenetic</w:t>
      </w:r>
      <w:proofErr w:type="spellEnd"/>
      <w:r w:rsidR="00924CA4">
        <w:t xml:space="preserve"> (weighted </w:t>
      </w:r>
      <w:proofErr w:type="spellStart"/>
      <w:r w:rsidR="00924CA4">
        <w:t>UniFrac</w:t>
      </w:r>
      <w:proofErr w:type="spellEnd"/>
      <w:r w:rsidR="00924CA4">
        <w:t xml:space="preserve">) distance matrices. </w:t>
      </w:r>
    </w:p>
    <w:p w:rsidR="00E933BF" w:rsidRDefault="00E933BF" w:rsidP="00660F76">
      <w:pPr>
        <w:widowControl w:val="0"/>
        <w:tabs>
          <w:tab w:val="left" w:pos="480"/>
        </w:tabs>
        <w:autoSpaceDE w:val="0"/>
        <w:autoSpaceDN w:val="0"/>
        <w:adjustRightInd w:val="0"/>
        <w:spacing w:line="480" w:lineRule="auto"/>
      </w:pPr>
    </w:p>
    <w:tbl>
      <w:tblPr>
        <w:tblStyle w:val="TableGrid"/>
        <w:tblpPr w:leftFromText="180" w:rightFromText="180" w:vertAnchor="text" w:horzAnchor="page" w:tblpX="1909" w:tblpY="-70"/>
        <w:tblOverlap w:val="never"/>
        <w:tblW w:w="7218" w:type="dxa"/>
        <w:tblLayout w:type="fixed"/>
        <w:tblLook w:val="00A0"/>
      </w:tblPr>
      <w:tblGrid>
        <w:gridCol w:w="3078"/>
        <w:gridCol w:w="1083"/>
        <w:gridCol w:w="1077"/>
        <w:gridCol w:w="927"/>
        <w:gridCol w:w="1053"/>
      </w:tblGrid>
      <w:tr w:rsidR="00DB1A62">
        <w:tc>
          <w:tcPr>
            <w:tcW w:w="3078"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rPr>
                <w:b/>
              </w:rPr>
            </w:pPr>
          </w:p>
        </w:tc>
        <w:tc>
          <w:tcPr>
            <w:tcW w:w="2160" w:type="dxa"/>
            <w:gridSpan w:val="2"/>
            <w:tcBorders>
              <w:top w:val="nil"/>
              <w:left w:val="nil"/>
              <w:bottom w:val="nil"/>
              <w:right w:val="nil"/>
            </w:tcBorders>
            <w:vAlign w:val="bottom"/>
          </w:tcPr>
          <w:p w:rsidR="00DB1A62" w:rsidRPr="00F1127E" w:rsidRDefault="00DB1A62" w:rsidP="00DB1A62">
            <w:pPr>
              <w:widowControl w:val="0"/>
              <w:tabs>
                <w:tab w:val="left" w:pos="480"/>
              </w:tabs>
              <w:autoSpaceDE w:val="0"/>
              <w:autoSpaceDN w:val="0"/>
              <w:adjustRightInd w:val="0"/>
              <w:jc w:val="center"/>
              <w:rPr>
                <w:u w:val="single"/>
              </w:rPr>
            </w:pPr>
            <w:r w:rsidRPr="00F1127E">
              <w:rPr>
                <w:u w:val="single"/>
              </w:rPr>
              <w:t xml:space="preserve"> </w:t>
            </w:r>
            <w:proofErr w:type="gramStart"/>
            <w:r w:rsidRPr="00F1127E">
              <w:rPr>
                <w:u w:val="single"/>
              </w:rPr>
              <w:t>weighted</w:t>
            </w:r>
            <w:proofErr w:type="gramEnd"/>
            <w:r>
              <w:rPr>
                <w:u w:val="single"/>
              </w:rPr>
              <w:t xml:space="preserve"> </w:t>
            </w:r>
            <w:proofErr w:type="spellStart"/>
            <w:r>
              <w:rPr>
                <w:u w:val="single"/>
              </w:rPr>
              <w:t>UniFrac</w:t>
            </w:r>
            <w:proofErr w:type="spellEnd"/>
          </w:p>
        </w:tc>
        <w:tc>
          <w:tcPr>
            <w:tcW w:w="1980" w:type="dxa"/>
            <w:gridSpan w:val="2"/>
            <w:tcBorders>
              <w:top w:val="nil"/>
              <w:left w:val="nil"/>
              <w:bottom w:val="nil"/>
              <w:right w:val="nil"/>
            </w:tcBorders>
          </w:tcPr>
          <w:p w:rsidR="00DB1A62" w:rsidRPr="00F1127E" w:rsidRDefault="00DB1A62" w:rsidP="00DB1A62">
            <w:pPr>
              <w:widowControl w:val="0"/>
              <w:tabs>
                <w:tab w:val="left" w:pos="480"/>
              </w:tabs>
              <w:autoSpaceDE w:val="0"/>
              <w:autoSpaceDN w:val="0"/>
              <w:adjustRightInd w:val="0"/>
              <w:jc w:val="center"/>
              <w:rPr>
                <w:u w:val="single"/>
              </w:rPr>
            </w:pPr>
            <w:r w:rsidRPr="00F1127E">
              <w:rPr>
                <w:u w:val="single"/>
              </w:rPr>
              <w:t>Bray-Curtis</w:t>
            </w:r>
          </w:p>
        </w:tc>
      </w:tr>
      <w:tr w:rsidR="00DB1A62">
        <w:tc>
          <w:tcPr>
            <w:tcW w:w="3078" w:type="dxa"/>
            <w:tcBorders>
              <w:top w:val="nil"/>
              <w:left w:val="nil"/>
              <w:bottom w:val="single" w:sz="4" w:space="0" w:color="auto"/>
              <w:right w:val="nil"/>
            </w:tcBorders>
            <w:vAlign w:val="bottom"/>
          </w:tcPr>
          <w:p w:rsidR="00DB1A62" w:rsidRPr="00E933BF" w:rsidRDefault="00DB1A62" w:rsidP="00DB1A62">
            <w:pPr>
              <w:widowControl w:val="0"/>
              <w:tabs>
                <w:tab w:val="left" w:pos="480"/>
              </w:tabs>
              <w:autoSpaceDE w:val="0"/>
              <w:autoSpaceDN w:val="0"/>
              <w:adjustRightInd w:val="0"/>
              <w:rPr>
                <w:b/>
              </w:rPr>
            </w:pPr>
            <w:r>
              <w:rPr>
                <w:b/>
              </w:rPr>
              <w:t>Factor</w:t>
            </w:r>
          </w:p>
        </w:tc>
        <w:tc>
          <w:tcPr>
            <w:tcW w:w="1083" w:type="dxa"/>
            <w:tcBorders>
              <w:top w:val="nil"/>
              <w:left w:val="nil"/>
              <w:bottom w:val="single" w:sz="4" w:space="0" w:color="auto"/>
              <w:right w:val="nil"/>
            </w:tcBorders>
            <w:vAlign w:val="bottom"/>
          </w:tcPr>
          <w:p w:rsidR="00DB1A62" w:rsidRPr="00E933BF" w:rsidRDefault="00DB1A62" w:rsidP="00DB1A62">
            <w:pPr>
              <w:widowControl w:val="0"/>
              <w:tabs>
                <w:tab w:val="left" w:pos="480"/>
              </w:tabs>
              <w:autoSpaceDE w:val="0"/>
              <w:autoSpaceDN w:val="0"/>
              <w:adjustRightInd w:val="0"/>
              <w:jc w:val="center"/>
              <w:rPr>
                <w:b/>
              </w:rPr>
            </w:pPr>
            <w:r w:rsidRPr="00E933BF">
              <w:rPr>
                <w:b/>
              </w:rPr>
              <w:t>R</w:t>
            </w:r>
            <w:r w:rsidRPr="00E933BF">
              <w:rPr>
                <w:b/>
                <w:vertAlign w:val="superscript"/>
              </w:rPr>
              <w:t>2</w:t>
            </w:r>
          </w:p>
        </w:tc>
        <w:tc>
          <w:tcPr>
            <w:tcW w:w="1077" w:type="dxa"/>
            <w:tcBorders>
              <w:top w:val="nil"/>
              <w:left w:val="nil"/>
              <w:bottom w:val="single" w:sz="4" w:space="0" w:color="auto"/>
              <w:right w:val="nil"/>
            </w:tcBorders>
            <w:vAlign w:val="bottom"/>
          </w:tcPr>
          <w:p w:rsidR="00DB1A62" w:rsidRPr="00E933BF" w:rsidRDefault="00DB1A62" w:rsidP="00DB1A62">
            <w:pPr>
              <w:widowControl w:val="0"/>
              <w:tabs>
                <w:tab w:val="left" w:pos="480"/>
              </w:tabs>
              <w:autoSpaceDE w:val="0"/>
              <w:autoSpaceDN w:val="0"/>
              <w:adjustRightInd w:val="0"/>
              <w:jc w:val="center"/>
              <w:rPr>
                <w:b/>
              </w:rPr>
            </w:pPr>
            <w:r w:rsidRPr="00E933BF">
              <w:rPr>
                <w:b/>
              </w:rPr>
              <w:t>P-value</w:t>
            </w:r>
          </w:p>
        </w:tc>
        <w:tc>
          <w:tcPr>
            <w:tcW w:w="927" w:type="dxa"/>
            <w:tcBorders>
              <w:top w:val="nil"/>
              <w:left w:val="nil"/>
              <w:bottom w:val="single" w:sz="4" w:space="0" w:color="auto"/>
              <w:right w:val="nil"/>
            </w:tcBorders>
            <w:vAlign w:val="bottom"/>
          </w:tcPr>
          <w:p w:rsidR="00DB1A62" w:rsidRPr="00E933BF" w:rsidRDefault="00DB1A62" w:rsidP="00DB1A62">
            <w:pPr>
              <w:widowControl w:val="0"/>
              <w:tabs>
                <w:tab w:val="left" w:pos="480"/>
              </w:tabs>
              <w:autoSpaceDE w:val="0"/>
              <w:autoSpaceDN w:val="0"/>
              <w:adjustRightInd w:val="0"/>
              <w:jc w:val="center"/>
              <w:rPr>
                <w:b/>
              </w:rPr>
            </w:pPr>
            <w:r w:rsidRPr="00E933BF">
              <w:rPr>
                <w:b/>
              </w:rPr>
              <w:t>R</w:t>
            </w:r>
            <w:r w:rsidRPr="00E933BF">
              <w:rPr>
                <w:b/>
                <w:vertAlign w:val="superscript"/>
              </w:rPr>
              <w:t>2</w:t>
            </w:r>
          </w:p>
        </w:tc>
        <w:tc>
          <w:tcPr>
            <w:tcW w:w="1053" w:type="dxa"/>
            <w:tcBorders>
              <w:top w:val="nil"/>
              <w:left w:val="nil"/>
              <w:bottom w:val="single" w:sz="4" w:space="0" w:color="auto"/>
              <w:right w:val="nil"/>
            </w:tcBorders>
            <w:vAlign w:val="bottom"/>
          </w:tcPr>
          <w:p w:rsidR="00DB1A62" w:rsidRPr="00E933BF" w:rsidRDefault="00DB1A62" w:rsidP="00DB1A62">
            <w:pPr>
              <w:widowControl w:val="0"/>
              <w:tabs>
                <w:tab w:val="left" w:pos="480"/>
              </w:tabs>
              <w:autoSpaceDE w:val="0"/>
              <w:autoSpaceDN w:val="0"/>
              <w:adjustRightInd w:val="0"/>
              <w:jc w:val="center"/>
              <w:rPr>
                <w:b/>
              </w:rPr>
            </w:pPr>
            <w:r w:rsidRPr="00E933BF">
              <w:rPr>
                <w:b/>
              </w:rPr>
              <w:t>P-value</w:t>
            </w:r>
          </w:p>
        </w:tc>
      </w:tr>
      <w:tr w:rsidR="00DB1A62">
        <w:tc>
          <w:tcPr>
            <w:tcW w:w="3078" w:type="dxa"/>
            <w:tcBorders>
              <w:top w:val="nil"/>
              <w:left w:val="nil"/>
              <w:bottom w:val="nil"/>
              <w:right w:val="nil"/>
            </w:tcBorders>
            <w:vAlign w:val="bottom"/>
          </w:tcPr>
          <w:p w:rsidR="00DB1A62" w:rsidRDefault="00DB1A62" w:rsidP="00DB1A62">
            <w:pPr>
              <w:widowControl w:val="0"/>
              <w:tabs>
                <w:tab w:val="left" w:pos="0"/>
              </w:tabs>
              <w:autoSpaceDE w:val="0"/>
              <w:autoSpaceDN w:val="0"/>
              <w:adjustRightInd w:val="0"/>
              <w:ind w:firstLine="360"/>
            </w:pPr>
            <w:r>
              <w:t>Mean annual temperature</w:t>
            </w:r>
          </w:p>
        </w:tc>
        <w:tc>
          <w:tcPr>
            <w:tcW w:w="108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0.003</w:t>
            </w:r>
          </w:p>
        </w:tc>
        <w:tc>
          <w:tcPr>
            <w:tcW w:w="107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0.97</w:t>
            </w:r>
          </w:p>
        </w:tc>
        <w:tc>
          <w:tcPr>
            <w:tcW w:w="92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0.002</w:t>
            </w:r>
          </w:p>
        </w:tc>
        <w:tc>
          <w:tcPr>
            <w:tcW w:w="105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0.99</w:t>
            </w:r>
          </w:p>
        </w:tc>
      </w:tr>
      <w:tr w:rsidR="00DB1A62">
        <w:tc>
          <w:tcPr>
            <w:tcW w:w="3078"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ind w:firstLine="360"/>
            </w:pPr>
            <w:r>
              <w:t>Total belowground C flux</w:t>
            </w:r>
          </w:p>
        </w:tc>
        <w:tc>
          <w:tcPr>
            <w:tcW w:w="108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0.011</w:t>
            </w:r>
          </w:p>
        </w:tc>
        <w:tc>
          <w:tcPr>
            <w:tcW w:w="107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0.54</w:t>
            </w:r>
          </w:p>
        </w:tc>
        <w:tc>
          <w:tcPr>
            <w:tcW w:w="92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0.005</w:t>
            </w:r>
          </w:p>
        </w:tc>
        <w:tc>
          <w:tcPr>
            <w:tcW w:w="105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0.82</w:t>
            </w:r>
          </w:p>
        </w:tc>
      </w:tr>
      <w:tr w:rsidR="00DB1A62">
        <w:tc>
          <w:tcPr>
            <w:tcW w:w="3078"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ind w:firstLine="360"/>
            </w:pPr>
            <w:r>
              <w:t>Soil pH</w:t>
            </w:r>
          </w:p>
        </w:tc>
        <w:tc>
          <w:tcPr>
            <w:tcW w:w="108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0.004</w:t>
            </w:r>
          </w:p>
        </w:tc>
        <w:tc>
          <w:tcPr>
            <w:tcW w:w="107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0.89</w:t>
            </w:r>
          </w:p>
        </w:tc>
        <w:tc>
          <w:tcPr>
            <w:tcW w:w="92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0.005</w:t>
            </w:r>
          </w:p>
        </w:tc>
        <w:tc>
          <w:tcPr>
            <w:tcW w:w="105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0.82</w:t>
            </w:r>
          </w:p>
        </w:tc>
      </w:tr>
      <w:tr w:rsidR="00DB1A62">
        <w:tc>
          <w:tcPr>
            <w:tcW w:w="3078"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ind w:firstLine="360"/>
            </w:pPr>
            <w:r>
              <w:t>Residuals</w:t>
            </w:r>
          </w:p>
        </w:tc>
        <w:tc>
          <w:tcPr>
            <w:tcW w:w="108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0.982</w:t>
            </w:r>
          </w:p>
        </w:tc>
        <w:tc>
          <w:tcPr>
            <w:tcW w:w="107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p>
        </w:tc>
        <w:tc>
          <w:tcPr>
            <w:tcW w:w="92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0.988</w:t>
            </w:r>
          </w:p>
        </w:tc>
        <w:tc>
          <w:tcPr>
            <w:tcW w:w="105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p>
        </w:tc>
      </w:tr>
      <w:tr w:rsidR="00DB1A62">
        <w:tc>
          <w:tcPr>
            <w:tcW w:w="3078"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ind w:firstLine="360"/>
            </w:pPr>
            <w:r>
              <w:t>Total</w:t>
            </w:r>
          </w:p>
        </w:tc>
        <w:tc>
          <w:tcPr>
            <w:tcW w:w="108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1.00</w:t>
            </w:r>
          </w:p>
        </w:tc>
        <w:tc>
          <w:tcPr>
            <w:tcW w:w="107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p>
        </w:tc>
        <w:tc>
          <w:tcPr>
            <w:tcW w:w="927"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r>
              <w:t>1.00</w:t>
            </w:r>
          </w:p>
        </w:tc>
        <w:tc>
          <w:tcPr>
            <w:tcW w:w="1053" w:type="dxa"/>
            <w:tcBorders>
              <w:top w:val="nil"/>
              <w:left w:val="nil"/>
              <w:bottom w:val="nil"/>
              <w:right w:val="nil"/>
            </w:tcBorders>
            <w:vAlign w:val="bottom"/>
          </w:tcPr>
          <w:p w:rsidR="00DB1A62" w:rsidRDefault="00DB1A62" w:rsidP="00DB1A62">
            <w:pPr>
              <w:widowControl w:val="0"/>
              <w:tabs>
                <w:tab w:val="left" w:pos="480"/>
              </w:tabs>
              <w:autoSpaceDE w:val="0"/>
              <w:autoSpaceDN w:val="0"/>
              <w:adjustRightInd w:val="0"/>
              <w:jc w:val="center"/>
            </w:pPr>
          </w:p>
        </w:tc>
      </w:tr>
    </w:tbl>
    <w:p w:rsidR="00452FA7" w:rsidRPr="00E0730B" w:rsidRDefault="00452FA7" w:rsidP="00E933BF">
      <w:pPr>
        <w:widowControl w:val="0"/>
        <w:tabs>
          <w:tab w:val="left" w:pos="480"/>
        </w:tabs>
        <w:autoSpaceDE w:val="0"/>
        <w:autoSpaceDN w:val="0"/>
        <w:adjustRightInd w:val="0"/>
      </w:pPr>
    </w:p>
    <w:sectPr w:rsidR="00452FA7" w:rsidRPr="00E0730B" w:rsidSect="00856A00">
      <w:pgSz w:w="12240" w:h="15840"/>
      <w:pgMar w:top="1440" w:right="1440" w:bottom="1440" w:left="1440" w:gutter="0"/>
      <w:lnNumType w:countBy="1" w:restart="continuous"/>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8A3" w:rsidRDefault="00CE68A3">
      <w:r>
        <w:separator/>
      </w:r>
    </w:p>
  </w:endnote>
  <w:endnote w:type="continuationSeparator" w:id="0">
    <w:p w:rsidR="00CE68A3" w:rsidRDefault="00CE68A3">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004030000000200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Noteworthy Light">
    <w:altName w:val="Courier New"/>
    <w:panose1 w:val="02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8A3" w:rsidRDefault="00816898" w:rsidP="00AE0A98">
    <w:pPr>
      <w:pStyle w:val="Footer"/>
      <w:framePr w:wrap="around" w:vAnchor="text" w:hAnchor="margin" w:xAlign="center" w:y="1"/>
      <w:rPr>
        <w:rStyle w:val="PageNumber"/>
      </w:rPr>
    </w:pPr>
    <w:r>
      <w:rPr>
        <w:rStyle w:val="PageNumber"/>
      </w:rPr>
      <w:fldChar w:fldCharType="begin"/>
    </w:r>
    <w:r w:rsidR="00CE68A3">
      <w:rPr>
        <w:rStyle w:val="PageNumber"/>
      </w:rPr>
      <w:instrText xml:space="preserve">PAGE  </w:instrText>
    </w:r>
    <w:r>
      <w:rPr>
        <w:rStyle w:val="PageNumber"/>
      </w:rPr>
      <w:fldChar w:fldCharType="end"/>
    </w:r>
  </w:p>
  <w:p w:rsidR="00CE68A3" w:rsidRDefault="00CE68A3">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8A3" w:rsidRDefault="00816898" w:rsidP="00AE0A98">
    <w:pPr>
      <w:pStyle w:val="Footer"/>
      <w:framePr w:wrap="around" w:vAnchor="text" w:hAnchor="margin" w:xAlign="center" w:y="1"/>
      <w:rPr>
        <w:rStyle w:val="PageNumber"/>
      </w:rPr>
    </w:pPr>
    <w:r>
      <w:rPr>
        <w:rStyle w:val="PageNumber"/>
      </w:rPr>
      <w:fldChar w:fldCharType="begin"/>
    </w:r>
    <w:r w:rsidR="00CE68A3">
      <w:rPr>
        <w:rStyle w:val="PageNumber"/>
      </w:rPr>
      <w:instrText xml:space="preserve">PAGE  </w:instrText>
    </w:r>
    <w:r>
      <w:rPr>
        <w:rStyle w:val="PageNumber"/>
      </w:rPr>
      <w:fldChar w:fldCharType="separate"/>
    </w:r>
    <w:r w:rsidR="004319CE">
      <w:rPr>
        <w:rStyle w:val="PageNumber"/>
        <w:noProof/>
      </w:rPr>
      <w:t>2</w:t>
    </w:r>
    <w:r>
      <w:rPr>
        <w:rStyle w:val="PageNumber"/>
      </w:rPr>
      <w:fldChar w:fldCharType="end"/>
    </w:r>
  </w:p>
  <w:p w:rsidR="00CE68A3" w:rsidRDefault="00CE68A3">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8A3" w:rsidRDefault="00CE68A3">
      <w:r>
        <w:separator/>
      </w:r>
    </w:p>
  </w:footnote>
  <w:footnote w:type="continuationSeparator" w:id="0">
    <w:p w:rsidR="00CE68A3" w:rsidRDefault="00CE68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E0730B"/>
    <w:rsid w:val="00003D6E"/>
    <w:rsid w:val="0002576E"/>
    <w:rsid w:val="0003240D"/>
    <w:rsid w:val="000346BE"/>
    <w:rsid w:val="00042AB4"/>
    <w:rsid w:val="00044B71"/>
    <w:rsid w:val="0005048C"/>
    <w:rsid w:val="00057ECB"/>
    <w:rsid w:val="000626E2"/>
    <w:rsid w:val="000647CA"/>
    <w:rsid w:val="00064F83"/>
    <w:rsid w:val="000739A2"/>
    <w:rsid w:val="00080851"/>
    <w:rsid w:val="000A26C7"/>
    <w:rsid w:val="000A4A8E"/>
    <w:rsid w:val="000A7099"/>
    <w:rsid w:val="000B23FD"/>
    <w:rsid w:val="000B43AD"/>
    <w:rsid w:val="000B694F"/>
    <w:rsid w:val="000B7131"/>
    <w:rsid w:val="000C57F1"/>
    <w:rsid w:val="000D1CF9"/>
    <w:rsid w:val="000D794E"/>
    <w:rsid w:val="000E409F"/>
    <w:rsid w:val="000F0FE3"/>
    <w:rsid w:val="001020D3"/>
    <w:rsid w:val="00105EC9"/>
    <w:rsid w:val="00137644"/>
    <w:rsid w:val="00143C6D"/>
    <w:rsid w:val="001507F1"/>
    <w:rsid w:val="00152FBC"/>
    <w:rsid w:val="001532E0"/>
    <w:rsid w:val="0016037F"/>
    <w:rsid w:val="0018105C"/>
    <w:rsid w:val="001924F5"/>
    <w:rsid w:val="00194A8C"/>
    <w:rsid w:val="0019572B"/>
    <w:rsid w:val="00195D4D"/>
    <w:rsid w:val="001B0C48"/>
    <w:rsid w:val="001B70AC"/>
    <w:rsid w:val="001D6343"/>
    <w:rsid w:val="001D762A"/>
    <w:rsid w:val="001E0220"/>
    <w:rsid w:val="001F4810"/>
    <w:rsid w:val="001F7190"/>
    <w:rsid w:val="002036A5"/>
    <w:rsid w:val="00211D18"/>
    <w:rsid w:val="00211F26"/>
    <w:rsid w:val="0023794B"/>
    <w:rsid w:val="00243528"/>
    <w:rsid w:val="0024743C"/>
    <w:rsid w:val="002519A8"/>
    <w:rsid w:val="00257EB1"/>
    <w:rsid w:val="00264713"/>
    <w:rsid w:val="002A6FB6"/>
    <w:rsid w:val="002B3E29"/>
    <w:rsid w:val="002C23D0"/>
    <w:rsid w:val="002C6AAA"/>
    <w:rsid w:val="002D2936"/>
    <w:rsid w:val="002D298B"/>
    <w:rsid w:val="002D7046"/>
    <w:rsid w:val="002E6BB0"/>
    <w:rsid w:val="002E75DD"/>
    <w:rsid w:val="002F7425"/>
    <w:rsid w:val="00306325"/>
    <w:rsid w:val="00323B8E"/>
    <w:rsid w:val="003242F9"/>
    <w:rsid w:val="00333489"/>
    <w:rsid w:val="003362CC"/>
    <w:rsid w:val="00344161"/>
    <w:rsid w:val="00370E6C"/>
    <w:rsid w:val="00373442"/>
    <w:rsid w:val="003817B0"/>
    <w:rsid w:val="003823AD"/>
    <w:rsid w:val="003951D4"/>
    <w:rsid w:val="003A0C05"/>
    <w:rsid w:val="003B12DD"/>
    <w:rsid w:val="003B5502"/>
    <w:rsid w:val="003C74DF"/>
    <w:rsid w:val="003E7AE0"/>
    <w:rsid w:val="004016A8"/>
    <w:rsid w:val="004106EF"/>
    <w:rsid w:val="00411DF7"/>
    <w:rsid w:val="004319CE"/>
    <w:rsid w:val="00434FD1"/>
    <w:rsid w:val="00452FA7"/>
    <w:rsid w:val="00453754"/>
    <w:rsid w:val="00455589"/>
    <w:rsid w:val="00483D9E"/>
    <w:rsid w:val="004862AF"/>
    <w:rsid w:val="0049336F"/>
    <w:rsid w:val="004A69D5"/>
    <w:rsid w:val="004C3488"/>
    <w:rsid w:val="004D01F6"/>
    <w:rsid w:val="004D1396"/>
    <w:rsid w:val="004D4FDF"/>
    <w:rsid w:val="004D67C3"/>
    <w:rsid w:val="004F2515"/>
    <w:rsid w:val="0050099C"/>
    <w:rsid w:val="0050356D"/>
    <w:rsid w:val="00522925"/>
    <w:rsid w:val="00524331"/>
    <w:rsid w:val="005321EF"/>
    <w:rsid w:val="005327B9"/>
    <w:rsid w:val="00541D6D"/>
    <w:rsid w:val="0055275C"/>
    <w:rsid w:val="0057680A"/>
    <w:rsid w:val="005812E1"/>
    <w:rsid w:val="005C5EB8"/>
    <w:rsid w:val="005D4D78"/>
    <w:rsid w:val="005D7245"/>
    <w:rsid w:val="005F2EAA"/>
    <w:rsid w:val="005F6A8C"/>
    <w:rsid w:val="006145EE"/>
    <w:rsid w:val="00624F18"/>
    <w:rsid w:val="00632433"/>
    <w:rsid w:val="00634F00"/>
    <w:rsid w:val="00642A05"/>
    <w:rsid w:val="00660F76"/>
    <w:rsid w:val="00684B66"/>
    <w:rsid w:val="006925AF"/>
    <w:rsid w:val="00695BBC"/>
    <w:rsid w:val="00696FE8"/>
    <w:rsid w:val="006A64EE"/>
    <w:rsid w:val="006B11FF"/>
    <w:rsid w:val="006C3CE3"/>
    <w:rsid w:val="006C7775"/>
    <w:rsid w:val="006E3588"/>
    <w:rsid w:val="006F03E7"/>
    <w:rsid w:val="006F7986"/>
    <w:rsid w:val="007263A5"/>
    <w:rsid w:val="007328D6"/>
    <w:rsid w:val="00737CBD"/>
    <w:rsid w:val="00743FB4"/>
    <w:rsid w:val="0074496A"/>
    <w:rsid w:val="007514A1"/>
    <w:rsid w:val="00756CE0"/>
    <w:rsid w:val="00764A97"/>
    <w:rsid w:val="007850C8"/>
    <w:rsid w:val="00794C69"/>
    <w:rsid w:val="00794F89"/>
    <w:rsid w:val="00797FA5"/>
    <w:rsid w:val="007A0A36"/>
    <w:rsid w:val="007A7F30"/>
    <w:rsid w:val="007B06F3"/>
    <w:rsid w:val="007B1962"/>
    <w:rsid w:val="007B2F5F"/>
    <w:rsid w:val="007B5C81"/>
    <w:rsid w:val="007C462E"/>
    <w:rsid w:val="007D25FD"/>
    <w:rsid w:val="007D290E"/>
    <w:rsid w:val="007D3225"/>
    <w:rsid w:val="007E7D7F"/>
    <w:rsid w:val="007F2E82"/>
    <w:rsid w:val="008156BC"/>
    <w:rsid w:val="00816898"/>
    <w:rsid w:val="00820205"/>
    <w:rsid w:val="008344B3"/>
    <w:rsid w:val="0084733B"/>
    <w:rsid w:val="0085086C"/>
    <w:rsid w:val="00851F2D"/>
    <w:rsid w:val="00856A00"/>
    <w:rsid w:val="00866935"/>
    <w:rsid w:val="00866943"/>
    <w:rsid w:val="0088109F"/>
    <w:rsid w:val="0088280B"/>
    <w:rsid w:val="00887B02"/>
    <w:rsid w:val="00890D46"/>
    <w:rsid w:val="008924F7"/>
    <w:rsid w:val="008979EF"/>
    <w:rsid w:val="008A0127"/>
    <w:rsid w:val="008A5581"/>
    <w:rsid w:val="008B63EB"/>
    <w:rsid w:val="008B7406"/>
    <w:rsid w:val="008E3054"/>
    <w:rsid w:val="008E5CD6"/>
    <w:rsid w:val="008E7140"/>
    <w:rsid w:val="008F4E6A"/>
    <w:rsid w:val="008F5BF4"/>
    <w:rsid w:val="009122B6"/>
    <w:rsid w:val="00924BED"/>
    <w:rsid w:val="00924CA4"/>
    <w:rsid w:val="00926CA9"/>
    <w:rsid w:val="00931452"/>
    <w:rsid w:val="00936E23"/>
    <w:rsid w:val="00937419"/>
    <w:rsid w:val="0094383C"/>
    <w:rsid w:val="00956C7B"/>
    <w:rsid w:val="009579C1"/>
    <w:rsid w:val="00962C3B"/>
    <w:rsid w:val="00970D49"/>
    <w:rsid w:val="00971BB7"/>
    <w:rsid w:val="00972911"/>
    <w:rsid w:val="009C0817"/>
    <w:rsid w:val="009C66C6"/>
    <w:rsid w:val="009C6A08"/>
    <w:rsid w:val="009C70CF"/>
    <w:rsid w:val="009C7EDD"/>
    <w:rsid w:val="009D4641"/>
    <w:rsid w:val="009E68B1"/>
    <w:rsid w:val="009F1A2A"/>
    <w:rsid w:val="009F6DA9"/>
    <w:rsid w:val="00A104B7"/>
    <w:rsid w:val="00A11CF6"/>
    <w:rsid w:val="00A273A5"/>
    <w:rsid w:val="00A31882"/>
    <w:rsid w:val="00A41E79"/>
    <w:rsid w:val="00A52F5A"/>
    <w:rsid w:val="00A65373"/>
    <w:rsid w:val="00A7565C"/>
    <w:rsid w:val="00A769E0"/>
    <w:rsid w:val="00A8322F"/>
    <w:rsid w:val="00A93602"/>
    <w:rsid w:val="00AA0C03"/>
    <w:rsid w:val="00AA682D"/>
    <w:rsid w:val="00AC7F9D"/>
    <w:rsid w:val="00AD501F"/>
    <w:rsid w:val="00AD7AE5"/>
    <w:rsid w:val="00AE0A98"/>
    <w:rsid w:val="00AF604C"/>
    <w:rsid w:val="00B033E1"/>
    <w:rsid w:val="00B11706"/>
    <w:rsid w:val="00B2227D"/>
    <w:rsid w:val="00B2534E"/>
    <w:rsid w:val="00B3415A"/>
    <w:rsid w:val="00B65E9C"/>
    <w:rsid w:val="00B673AC"/>
    <w:rsid w:val="00B97071"/>
    <w:rsid w:val="00B971E4"/>
    <w:rsid w:val="00BA61D9"/>
    <w:rsid w:val="00BD6D71"/>
    <w:rsid w:val="00BE57EF"/>
    <w:rsid w:val="00BF5436"/>
    <w:rsid w:val="00BF7732"/>
    <w:rsid w:val="00C01BBD"/>
    <w:rsid w:val="00C12C5C"/>
    <w:rsid w:val="00C1585C"/>
    <w:rsid w:val="00C21855"/>
    <w:rsid w:val="00C52D09"/>
    <w:rsid w:val="00C67018"/>
    <w:rsid w:val="00C7152D"/>
    <w:rsid w:val="00C71683"/>
    <w:rsid w:val="00C75EB5"/>
    <w:rsid w:val="00C9773B"/>
    <w:rsid w:val="00CA05DE"/>
    <w:rsid w:val="00CA1338"/>
    <w:rsid w:val="00CA2FFA"/>
    <w:rsid w:val="00CB178D"/>
    <w:rsid w:val="00CB4F78"/>
    <w:rsid w:val="00CC32CF"/>
    <w:rsid w:val="00CC4455"/>
    <w:rsid w:val="00CD0655"/>
    <w:rsid w:val="00CE68A3"/>
    <w:rsid w:val="00CE6BE4"/>
    <w:rsid w:val="00D0152A"/>
    <w:rsid w:val="00D07647"/>
    <w:rsid w:val="00D22112"/>
    <w:rsid w:val="00D234EC"/>
    <w:rsid w:val="00D2385D"/>
    <w:rsid w:val="00D23872"/>
    <w:rsid w:val="00D26C1C"/>
    <w:rsid w:val="00D32D4F"/>
    <w:rsid w:val="00D35C67"/>
    <w:rsid w:val="00D4243A"/>
    <w:rsid w:val="00D442D8"/>
    <w:rsid w:val="00D448F6"/>
    <w:rsid w:val="00D55E41"/>
    <w:rsid w:val="00D61F6F"/>
    <w:rsid w:val="00D642C7"/>
    <w:rsid w:val="00D81D43"/>
    <w:rsid w:val="00D96A47"/>
    <w:rsid w:val="00DB1A62"/>
    <w:rsid w:val="00DB6D23"/>
    <w:rsid w:val="00DE7D5E"/>
    <w:rsid w:val="00DF7494"/>
    <w:rsid w:val="00DF7CBB"/>
    <w:rsid w:val="00E0730B"/>
    <w:rsid w:val="00E112F8"/>
    <w:rsid w:val="00E14ADA"/>
    <w:rsid w:val="00E174A7"/>
    <w:rsid w:val="00E408C2"/>
    <w:rsid w:val="00E44919"/>
    <w:rsid w:val="00E46EBB"/>
    <w:rsid w:val="00E51ECC"/>
    <w:rsid w:val="00E70234"/>
    <w:rsid w:val="00E7572A"/>
    <w:rsid w:val="00E77BD8"/>
    <w:rsid w:val="00E933BF"/>
    <w:rsid w:val="00E94988"/>
    <w:rsid w:val="00E97BA4"/>
    <w:rsid w:val="00EA11FF"/>
    <w:rsid w:val="00EA5B44"/>
    <w:rsid w:val="00EB5174"/>
    <w:rsid w:val="00EC108D"/>
    <w:rsid w:val="00EC4D10"/>
    <w:rsid w:val="00EC5D46"/>
    <w:rsid w:val="00EC5DCC"/>
    <w:rsid w:val="00ED0907"/>
    <w:rsid w:val="00ED38BB"/>
    <w:rsid w:val="00ED5FF9"/>
    <w:rsid w:val="00EE64C2"/>
    <w:rsid w:val="00EE6705"/>
    <w:rsid w:val="00EF6180"/>
    <w:rsid w:val="00EF66E7"/>
    <w:rsid w:val="00F0142A"/>
    <w:rsid w:val="00F0143C"/>
    <w:rsid w:val="00F04A07"/>
    <w:rsid w:val="00F1127E"/>
    <w:rsid w:val="00F16C03"/>
    <w:rsid w:val="00F17591"/>
    <w:rsid w:val="00F203EE"/>
    <w:rsid w:val="00F46122"/>
    <w:rsid w:val="00F66A6C"/>
    <w:rsid w:val="00F83872"/>
    <w:rsid w:val="00F910E1"/>
    <w:rsid w:val="00FA09AF"/>
    <w:rsid w:val="00FC00A3"/>
    <w:rsid w:val="00FC2C64"/>
    <w:rsid w:val="00FD5856"/>
    <w:rsid w:val="00FE75B5"/>
    <w:rsid w:val="00FE7905"/>
  </w:rsids>
  <m:mathPr>
    <m:mathFont m:val="Noteworthy Ligh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47"/>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LineNumber">
    <w:name w:val="line number"/>
    <w:basedOn w:val="DefaultParagraphFont"/>
    <w:uiPriority w:val="99"/>
    <w:semiHidden/>
    <w:unhideWhenUsed/>
    <w:rsid w:val="00E0730B"/>
  </w:style>
  <w:style w:type="character" w:styleId="CommentReference">
    <w:name w:val="annotation reference"/>
    <w:basedOn w:val="DefaultParagraphFont"/>
    <w:uiPriority w:val="99"/>
    <w:semiHidden/>
    <w:unhideWhenUsed/>
    <w:rsid w:val="003A0C05"/>
    <w:rPr>
      <w:sz w:val="18"/>
      <w:szCs w:val="18"/>
    </w:rPr>
  </w:style>
  <w:style w:type="paragraph" w:styleId="CommentText">
    <w:name w:val="annotation text"/>
    <w:basedOn w:val="Normal"/>
    <w:link w:val="CommentTextChar"/>
    <w:uiPriority w:val="99"/>
    <w:semiHidden/>
    <w:unhideWhenUsed/>
    <w:rsid w:val="003A0C05"/>
  </w:style>
  <w:style w:type="character" w:customStyle="1" w:styleId="CommentTextChar">
    <w:name w:val="Comment Text Char"/>
    <w:basedOn w:val="DefaultParagraphFont"/>
    <w:link w:val="CommentText"/>
    <w:uiPriority w:val="99"/>
    <w:semiHidden/>
    <w:rsid w:val="003A0C05"/>
  </w:style>
  <w:style w:type="paragraph" w:styleId="BalloonText">
    <w:name w:val="Balloon Text"/>
    <w:basedOn w:val="Normal"/>
    <w:link w:val="BalloonTextChar"/>
    <w:uiPriority w:val="99"/>
    <w:semiHidden/>
    <w:unhideWhenUsed/>
    <w:rsid w:val="003A0C05"/>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C05"/>
    <w:rPr>
      <w:rFonts w:ascii="Lucida Grande" w:hAnsi="Lucida Grande"/>
      <w:sz w:val="18"/>
      <w:szCs w:val="18"/>
    </w:rPr>
  </w:style>
  <w:style w:type="table" w:styleId="TableGrid">
    <w:name w:val="Table Grid"/>
    <w:basedOn w:val="TableNormal"/>
    <w:uiPriority w:val="59"/>
    <w:rsid w:val="00EA5B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AE0A98"/>
    <w:pPr>
      <w:tabs>
        <w:tab w:val="center" w:pos="4320"/>
        <w:tab w:val="right" w:pos="8640"/>
      </w:tabs>
    </w:pPr>
  </w:style>
  <w:style w:type="character" w:customStyle="1" w:styleId="FooterChar">
    <w:name w:val="Footer Char"/>
    <w:basedOn w:val="DefaultParagraphFont"/>
    <w:link w:val="Footer"/>
    <w:uiPriority w:val="99"/>
    <w:semiHidden/>
    <w:rsid w:val="00AE0A98"/>
    <w:rPr>
      <w:rFonts w:ascii="Times New Roman" w:hAnsi="Times New Roman"/>
    </w:rPr>
  </w:style>
  <w:style w:type="character" w:styleId="PageNumber">
    <w:name w:val="page number"/>
    <w:basedOn w:val="DefaultParagraphFont"/>
    <w:uiPriority w:val="99"/>
    <w:semiHidden/>
    <w:unhideWhenUsed/>
    <w:rsid w:val="00AE0A98"/>
  </w:style>
  <w:style w:type="paragraph" w:styleId="CommentSubject">
    <w:name w:val="annotation subject"/>
    <w:basedOn w:val="CommentText"/>
    <w:next w:val="CommentText"/>
    <w:link w:val="CommentSubjectChar"/>
    <w:uiPriority w:val="99"/>
    <w:semiHidden/>
    <w:unhideWhenUsed/>
    <w:rsid w:val="00DE7D5E"/>
    <w:rPr>
      <w:b/>
      <w:bCs/>
      <w:sz w:val="20"/>
      <w:szCs w:val="20"/>
    </w:rPr>
  </w:style>
  <w:style w:type="character" w:customStyle="1" w:styleId="CommentSubjectChar">
    <w:name w:val="Comment Subject Char"/>
    <w:basedOn w:val="CommentTextChar"/>
    <w:link w:val="CommentSubject"/>
    <w:uiPriority w:val="99"/>
    <w:semiHidden/>
    <w:rsid w:val="00DE7D5E"/>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4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0730B"/>
  </w:style>
  <w:style w:type="character" w:styleId="CommentReference">
    <w:name w:val="annotation reference"/>
    <w:basedOn w:val="DefaultParagraphFont"/>
    <w:uiPriority w:val="99"/>
    <w:semiHidden/>
    <w:unhideWhenUsed/>
    <w:rsid w:val="003A0C05"/>
    <w:rPr>
      <w:sz w:val="18"/>
      <w:szCs w:val="18"/>
    </w:rPr>
  </w:style>
  <w:style w:type="paragraph" w:styleId="CommentText">
    <w:name w:val="annotation text"/>
    <w:basedOn w:val="Normal"/>
    <w:link w:val="CommentTextChar"/>
    <w:uiPriority w:val="99"/>
    <w:semiHidden/>
    <w:unhideWhenUsed/>
    <w:rsid w:val="003A0C05"/>
  </w:style>
  <w:style w:type="character" w:customStyle="1" w:styleId="CommentTextChar">
    <w:name w:val="Comment Text Char"/>
    <w:basedOn w:val="DefaultParagraphFont"/>
    <w:link w:val="CommentText"/>
    <w:uiPriority w:val="99"/>
    <w:semiHidden/>
    <w:rsid w:val="003A0C05"/>
  </w:style>
  <w:style w:type="paragraph" w:styleId="BalloonText">
    <w:name w:val="Balloon Text"/>
    <w:basedOn w:val="Normal"/>
    <w:link w:val="BalloonTextChar"/>
    <w:uiPriority w:val="99"/>
    <w:semiHidden/>
    <w:unhideWhenUsed/>
    <w:rsid w:val="003A0C05"/>
    <w:rPr>
      <w:rFonts w:ascii="Lucida Grande" w:hAnsi="Lucida Grande"/>
      <w:sz w:val="18"/>
      <w:szCs w:val="18"/>
    </w:rPr>
  </w:style>
  <w:style w:type="character" w:customStyle="1" w:styleId="BalloonTextChar">
    <w:name w:val="Balloon Text Char"/>
    <w:basedOn w:val="DefaultParagraphFont"/>
    <w:link w:val="BalloonText"/>
    <w:uiPriority w:val="99"/>
    <w:semiHidden/>
    <w:rsid w:val="003A0C05"/>
    <w:rPr>
      <w:rFonts w:ascii="Lucida Grande" w:hAnsi="Lucida Grande"/>
      <w:sz w:val="18"/>
      <w:szCs w:val="18"/>
    </w:rPr>
  </w:style>
  <w:style w:type="table" w:styleId="TableGrid">
    <w:name w:val="Table Grid"/>
    <w:basedOn w:val="TableNormal"/>
    <w:uiPriority w:val="59"/>
    <w:rsid w:val="00EA5B4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AE0A98"/>
    <w:pPr>
      <w:tabs>
        <w:tab w:val="center" w:pos="4320"/>
        <w:tab w:val="right" w:pos="8640"/>
      </w:tabs>
    </w:pPr>
  </w:style>
  <w:style w:type="character" w:customStyle="1" w:styleId="FooterChar">
    <w:name w:val="Footer Char"/>
    <w:basedOn w:val="DefaultParagraphFont"/>
    <w:link w:val="Footer"/>
    <w:uiPriority w:val="99"/>
    <w:semiHidden/>
    <w:rsid w:val="00AE0A98"/>
    <w:rPr>
      <w:rFonts w:ascii="Times New Roman" w:hAnsi="Times New Roman"/>
    </w:rPr>
  </w:style>
  <w:style w:type="character" w:styleId="PageNumber">
    <w:name w:val="page number"/>
    <w:basedOn w:val="DefaultParagraphFont"/>
    <w:uiPriority w:val="99"/>
    <w:semiHidden/>
    <w:unhideWhenUsed/>
    <w:rsid w:val="00AE0A98"/>
  </w:style>
  <w:style w:type="paragraph" w:styleId="CommentSubject">
    <w:name w:val="annotation subject"/>
    <w:basedOn w:val="CommentText"/>
    <w:next w:val="CommentText"/>
    <w:link w:val="CommentSubjectChar"/>
    <w:uiPriority w:val="99"/>
    <w:semiHidden/>
    <w:unhideWhenUsed/>
    <w:rsid w:val="00DE7D5E"/>
    <w:rPr>
      <w:b/>
      <w:bCs/>
      <w:sz w:val="20"/>
      <w:szCs w:val="20"/>
    </w:rPr>
  </w:style>
  <w:style w:type="character" w:customStyle="1" w:styleId="CommentSubjectChar">
    <w:name w:val="Comment Subject Char"/>
    <w:basedOn w:val="CommentTextChar"/>
    <w:link w:val="CommentSubject"/>
    <w:uiPriority w:val="99"/>
    <w:semiHidden/>
    <w:rsid w:val="00DE7D5E"/>
    <w:rPr>
      <w:rFonts w:ascii="Times New Roman" w:hAnsi="Times New Roman"/>
      <w:b/>
      <w:bCs/>
      <w:sz w:val="20"/>
      <w:szCs w:val="20"/>
    </w:rPr>
  </w:style>
</w:styles>
</file>

<file path=word/webSettings.xml><?xml version="1.0" encoding="utf-8"?>
<w:webSettings xmlns:r="http://schemas.openxmlformats.org/officeDocument/2006/relationships" xmlns:w="http://schemas.openxmlformats.org/wordprocessingml/2006/main">
  <w:divs>
    <w:div w:id="1014460321">
      <w:bodyDiv w:val="1"/>
      <w:marLeft w:val="0"/>
      <w:marRight w:val="0"/>
      <w:marTop w:val="0"/>
      <w:marBottom w:val="0"/>
      <w:divBdr>
        <w:top w:val="none" w:sz="0" w:space="0" w:color="auto"/>
        <w:left w:val="none" w:sz="0" w:space="0" w:color="auto"/>
        <w:bottom w:val="none" w:sz="0" w:space="0" w:color="auto"/>
        <w:right w:val="none" w:sz="0" w:space="0" w:color="auto"/>
      </w:divBdr>
    </w:div>
    <w:div w:id="14786480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19</Pages>
  <Words>22155</Words>
  <Characters>126285</Characters>
  <Application>Microsoft Macintosh Word</Application>
  <DocSecurity>0</DocSecurity>
  <Lines>1052</Lines>
  <Paragraphs>252</Paragraphs>
  <ScaleCrop>false</ScaleCrop>
  <HeadingPairs>
    <vt:vector size="2" baseType="variant">
      <vt:variant>
        <vt:lpstr>Title</vt:lpstr>
      </vt:variant>
      <vt:variant>
        <vt:i4>1</vt:i4>
      </vt:variant>
    </vt:vector>
  </HeadingPairs>
  <TitlesOfParts>
    <vt:vector size="1" baseType="lpstr">
      <vt:lpstr/>
    </vt:vector>
  </TitlesOfParts>
  <Company>UC Santa Cruz</Company>
  <LinksUpToDate>false</LinksUpToDate>
  <CharactersWithSpaces>155086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Selmants</dc:creator>
  <cp:lastModifiedBy>Paul Selmants</cp:lastModifiedBy>
  <cp:revision>13</cp:revision>
  <dcterms:created xsi:type="dcterms:W3CDTF">2015-06-16T22:33:00Z</dcterms:created>
  <dcterms:modified xsi:type="dcterms:W3CDTF">2015-06-18T06:41:00Z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id="http://www.zotero.org/styles/ecology"/&gt;&lt;hasBiblio/&gt;&lt;format class="21"/&gt;&lt;count citations="45" publications="47"/&gt;&lt;/info&gt;PAPERS2_INFO_END</vt:lpwstr>
  </property>
</Properties>
</file>