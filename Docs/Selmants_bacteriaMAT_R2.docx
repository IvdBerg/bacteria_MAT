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1CF6" w:rsidRPr="009B29A9">
        <w:t>S</w:t>
      </w:r>
      <w:r w:rsidR="00A11CF6" w:rsidRPr="009B29A9">
        <w:rPr>
          <w:color w:val="000000"/>
          <w:szCs w:val="16"/>
          <w:shd w:val="clear" w:color="auto" w:fill="FFFFFF"/>
        </w:rPr>
        <w:t>oil</w:t>
      </w:r>
      <w:r w:rsidR="00AE0A98">
        <w:rPr>
          <w:color w:val="000000"/>
          <w:szCs w:val="16"/>
          <w:shd w:val="clear" w:color="auto" w:fill="FFFFFF"/>
        </w:rPr>
        <w:t xml:space="preserve"> b</w:t>
      </w:r>
      <w:r w:rsidR="00A11CF6" w:rsidRPr="00017EA8">
        <w:rPr>
          <w:color w:val="000000"/>
          <w:szCs w:val="16"/>
          <w:shd w:val="clear" w:color="auto" w:fill="FFFFFF"/>
        </w:rPr>
        <w:t>acteria</w:t>
      </w:r>
      <w:r w:rsidR="00A11CF6">
        <w:rPr>
          <w:color w:val="000000"/>
          <w:szCs w:val="16"/>
          <w:shd w:val="clear" w:color="auto" w:fill="FFFFFF"/>
        </w:rPr>
        <w:t>l</w:t>
      </w:r>
      <w:r w:rsidR="00A11CF6" w:rsidRPr="00017EA8">
        <w:rPr>
          <w:color w:val="000000"/>
          <w:szCs w:val="16"/>
          <w:shd w:val="clear" w:color="auto" w:fill="FFFFFF"/>
        </w:rPr>
        <w:t xml:space="preserve"> </w:t>
      </w:r>
      <w:r w:rsidR="00AE0A98">
        <w:rPr>
          <w:color w:val="000000"/>
          <w:szCs w:val="16"/>
          <w:shd w:val="clear" w:color="auto" w:fill="FFFFFF"/>
        </w:rPr>
        <w:t>community s</w:t>
      </w:r>
      <w:r w:rsidR="0023794B">
        <w:rPr>
          <w:color w:val="000000"/>
          <w:szCs w:val="16"/>
          <w:shd w:val="clear" w:color="auto" w:fill="FFFFFF"/>
        </w:rPr>
        <w:t xml:space="preserve">tructure </w:t>
      </w:r>
      <w:r w:rsidR="000B694F">
        <w:rPr>
          <w:color w:val="000000"/>
          <w:szCs w:val="16"/>
          <w:shd w:val="clear" w:color="auto" w:fill="FFFFFF"/>
        </w:rPr>
        <w:t>is insensitive to rising</w:t>
      </w:r>
      <w:r w:rsidR="00AE0A98">
        <w:rPr>
          <w:color w:val="000000"/>
          <w:szCs w:val="16"/>
          <w:shd w:val="clear" w:color="auto" w:fill="FFFFFF"/>
        </w:rPr>
        <w:t xml:space="preserve"> mean annual temperature</w:t>
      </w:r>
      <w:r w:rsidR="001F7190">
        <w:rPr>
          <w:color w:val="000000"/>
          <w:szCs w:val="16"/>
          <w:shd w:val="clear" w:color="auto" w:fill="FFFFFF"/>
        </w:rPr>
        <w:t xml:space="preserve"> </w:t>
      </w:r>
      <w:r w:rsidR="00AE0A98">
        <w:rPr>
          <w:color w:val="000000"/>
          <w:szCs w:val="16"/>
          <w:shd w:val="clear" w:color="auto" w:fill="FFFFFF"/>
        </w:rPr>
        <w:t>in tropical montane wet f</w:t>
      </w:r>
      <w:r w:rsidR="00A11CF6" w:rsidRPr="00017EA8">
        <w:rPr>
          <w:color w:val="000000"/>
          <w:szCs w:val="16"/>
          <w:shd w:val="clear" w:color="auto" w:fill="FFFFFF"/>
        </w:rPr>
        <w:t>orests</w:t>
      </w:r>
      <w:r w:rsidR="001F7190">
        <w:rPr>
          <w:color w:val="000000"/>
          <w:szCs w:val="16"/>
          <w:shd w:val="clear" w:color="auto" w:fill="FFFFFF"/>
        </w:rPr>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E0730B">
      <w:pPr>
        <w:spacing w:line="480" w:lineRule="auto"/>
      </w:pPr>
      <w:r w:rsidRPr="00642A05">
        <w:rPr>
          <w:b/>
          <w:vertAlign w:val="superscript"/>
        </w:rPr>
        <w:t>1</w:t>
      </w:r>
      <w:r w:rsidR="00642A05">
        <w:t xml:space="preserve">Department </w:t>
      </w:r>
      <w:r>
        <w:t>of Natural Resources and Environmental Management, University of Hawaii at Manoa, Honolulu, H</w:t>
      </w:r>
      <w:r w:rsidR="00642A05">
        <w:t>awaii, USA.</w:t>
      </w:r>
      <w:r>
        <w:t xml:space="preserve"> </w:t>
      </w:r>
    </w:p>
    <w:p w:rsidR="00642A05" w:rsidRDefault="00452FA7" w:rsidP="00E0730B">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642A05">
        <w:t>New Zealand</w:t>
      </w:r>
    </w:p>
    <w:p w:rsidR="00642A05" w:rsidRDefault="00A769E0" w:rsidP="00E0730B">
      <w:pPr>
        <w:spacing w:line="480" w:lineRule="auto"/>
      </w:pPr>
      <w:proofErr w:type="gramStart"/>
      <w:r w:rsidRPr="00642A05">
        <w:rPr>
          <w:b/>
          <w:vertAlign w:val="superscript"/>
        </w:rPr>
        <w:t>3</w:t>
      </w:r>
      <w:r>
        <w:t>Institute of Pacific Islands Forestry, USDA Forest Service, Hilo, H</w:t>
      </w:r>
      <w:r w:rsidR="00642A05">
        <w:t>awaii, USA.</w:t>
      </w:r>
      <w:proofErr w:type="gramEnd"/>
      <w:r>
        <w:t xml:space="preserve"> </w:t>
      </w:r>
    </w:p>
    <w:p w:rsidR="00452FA7" w:rsidRPr="00A769E0" w:rsidRDefault="00A769E0" w:rsidP="00E0730B">
      <w:pPr>
        <w:spacing w:line="480" w:lineRule="auto"/>
      </w:pPr>
      <w:proofErr w:type="gramStart"/>
      <w:r w:rsidRPr="00642A05">
        <w:rPr>
          <w:b/>
          <w:vertAlign w:val="superscript"/>
        </w:rPr>
        <w:t>4</w:t>
      </w:r>
      <w:r>
        <w:t>Department of Biological Sciences, Northern Arizona University, Flagstaff, Ar</w:t>
      </w:r>
      <w:r w:rsidR="00642A05">
        <w:t>izona, USA.</w:t>
      </w:r>
      <w:proofErr w:type="gramEnd"/>
    </w:p>
    <w:p w:rsidR="0016037F" w:rsidRDefault="00452FA7" w:rsidP="00E0730B">
      <w:pPr>
        <w:spacing w:line="480" w:lineRule="auto"/>
      </w:pPr>
      <w:r w:rsidRPr="00452FA7">
        <w:t>*</w:t>
      </w:r>
      <w:r>
        <w:t>Corresponding author, email: selmants@hawaii.edu</w:t>
      </w:r>
    </w:p>
    <w:p w:rsidR="0016037F" w:rsidRDefault="0016037F" w:rsidP="00E0730B">
      <w:pPr>
        <w:spacing w:line="480" w:lineRule="auto"/>
      </w:pPr>
    </w:p>
    <w:p w:rsidR="00E0730B" w:rsidRDefault="00E0730B" w:rsidP="00E0730B">
      <w:pPr>
        <w:spacing w:line="480" w:lineRule="auto"/>
      </w:pPr>
      <w:r w:rsidRPr="00E0730B">
        <w:rPr>
          <w:b/>
        </w:rPr>
        <w:t>Abstract:</w:t>
      </w:r>
    </w:p>
    <w:p w:rsidR="0016037F" w:rsidRPr="00A8322F" w:rsidRDefault="004862AF" w:rsidP="00E0730B">
      <w:pPr>
        <w:spacing w:line="480" w:lineRule="auto"/>
        <w:rPr>
          <w:rFonts w:cs="Helvetica"/>
          <w:color w:val="000000"/>
          <w:szCs w:val="22"/>
        </w:rPr>
      </w:pPr>
      <w:r w:rsidRPr="00F910E1">
        <w:t xml:space="preserve">Soil bacteria play a key role in regulating terrestrial biogeochemical cycling and greenhouse gas fluxes </w:t>
      </w:r>
      <w:r w:rsidR="00DE7D5E">
        <w:t>across the soil-</w:t>
      </w:r>
      <w:r w:rsidRPr="00F910E1">
        <w:t>atmosphere</w:t>
      </w:r>
      <w:r w:rsidR="00DE7D5E">
        <w:t xml:space="preserve"> continuum</w:t>
      </w:r>
      <w:r w:rsidRPr="00F910E1">
        <w:t xml:space="preserve">. </w:t>
      </w:r>
      <w:r w:rsidR="002D2936" w:rsidRPr="00F910E1">
        <w:t xml:space="preserve">Despite their importance to ecosystem functioning, we lack a general understanding of how bacterial communities respond to climate change, especially in relatively understudied ecosystems like tropical montane wet forests. </w:t>
      </w:r>
      <w:r w:rsidR="00931452" w:rsidRPr="00F910E1">
        <w:rPr>
          <w:rFonts w:cs="Helvetica"/>
          <w:color w:val="000000"/>
          <w:szCs w:val="22"/>
        </w:rPr>
        <w:t xml:space="preserve">We used a well-studied </w:t>
      </w:r>
      <w:r w:rsidR="000B694F">
        <w:rPr>
          <w:rFonts w:cs="Helvetica"/>
          <w:color w:val="000000"/>
          <w:szCs w:val="22"/>
        </w:rPr>
        <w:t xml:space="preserve">and highly constrained </w:t>
      </w:r>
      <w:r w:rsidR="00931452" w:rsidRPr="00F910E1">
        <w:rPr>
          <w:rFonts w:cs="Helvetica"/>
          <w:color w:val="000000"/>
          <w:szCs w:val="22"/>
        </w:rPr>
        <w:t xml:space="preserve">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972911">
        <w:rPr>
          <w:rFonts w:cs="Helvetica"/>
          <w:color w:val="000000"/>
          <w:szCs w:val="22"/>
        </w:rPr>
        <w:t xml:space="preserve">increases </w:t>
      </w:r>
      <w:r w:rsidR="00F910E1">
        <w:rPr>
          <w:rFonts w:cs="Helvetica"/>
          <w:color w:val="000000"/>
          <w:szCs w:val="22"/>
        </w:rPr>
        <w:t xml:space="preserve">the diversity and </w:t>
      </w:r>
      <w:r w:rsidR="00972911">
        <w:rPr>
          <w:rFonts w:cs="Helvetica"/>
          <w:color w:val="000000"/>
          <w:szCs w:val="22"/>
        </w:rPr>
        <w:t xml:space="preserve">alters the </w:t>
      </w:r>
      <w:r w:rsidR="00F910E1">
        <w:rPr>
          <w:rFonts w:cs="Helvetica"/>
          <w:color w:val="000000"/>
          <w:szCs w:val="22"/>
        </w:rPr>
        <w:t xml:space="preserve">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0B694F">
        <w:rPr>
          <w:rFonts w:cs="Helvetica"/>
          <w:color w:val="000000"/>
          <w:szCs w:val="22"/>
        </w:rPr>
        <w:t>Across t</w:t>
      </w:r>
      <w:r w:rsidR="00931452" w:rsidRPr="00F910E1">
        <w:rPr>
          <w:rFonts w:cs="Helvetica"/>
          <w:color w:val="000000"/>
          <w:szCs w:val="22"/>
        </w:rPr>
        <w:t>his MAT gradient dominant vegetation, substrate type and age, soil moisture, and disturbance history a</w:t>
      </w:r>
      <w:r w:rsidR="00EC5D46">
        <w:rPr>
          <w:rFonts w:cs="Helvetica"/>
          <w:color w:val="000000"/>
          <w:szCs w:val="22"/>
        </w:rPr>
        <w:t>re</w:t>
      </w:r>
      <w:r w:rsidR="00931452" w:rsidRPr="00F910E1">
        <w:rPr>
          <w:rFonts w:cs="Helvetica"/>
          <w:color w:val="000000"/>
          <w:szCs w:val="22"/>
        </w:rPr>
        <w:t xml:space="preserve"> </w:t>
      </w:r>
      <w:r w:rsidR="00F910E1" w:rsidRPr="00F910E1">
        <w:rPr>
          <w:rFonts w:cs="Helvetica"/>
          <w:color w:val="000000"/>
          <w:szCs w:val="22"/>
        </w:rPr>
        <w:t xml:space="preserve">held </w:t>
      </w:r>
      <w:r w:rsidR="00931452" w:rsidRPr="00F910E1">
        <w:rPr>
          <w:rFonts w:cs="Helvetica"/>
          <w:color w:val="000000"/>
          <w:szCs w:val="22"/>
        </w:rPr>
        <w:t xml:space="preserve">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w:t>
      </w:r>
      <w:r w:rsidR="00EC5D46">
        <w:rPr>
          <w:rFonts w:cs="Helvetica"/>
          <w:color w:val="000000"/>
          <w:szCs w:val="22"/>
        </w:rPr>
        <w:t>influence of</w:t>
      </w:r>
      <w:r w:rsidR="00931452" w:rsidRPr="00F910E1">
        <w:rPr>
          <w:rFonts w:cs="Helvetica"/>
          <w:color w:val="000000"/>
          <w:szCs w:val="22"/>
        </w:rPr>
        <w:t xml:space="preserve">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phylogenetic diversity and evenness of </w:t>
      </w:r>
      <w:r w:rsidR="00DE7D5E">
        <w:rPr>
          <w:rFonts w:cs="Helvetica"/>
          <w:color w:val="000000"/>
          <w:szCs w:val="22"/>
        </w:rPr>
        <w:t xml:space="preserve">soil </w:t>
      </w:r>
      <w:r w:rsidR="00CE6BE4">
        <w:rPr>
          <w:rFonts w:cs="Helvetica"/>
          <w:color w:val="000000"/>
          <w:szCs w:val="22"/>
        </w:rPr>
        <w:t xml:space="preserve">bacteria remained remarkably stable </w:t>
      </w:r>
      <w:r w:rsidR="00D91E0C">
        <w:rPr>
          <w:rFonts w:cs="Helvetica"/>
          <w:color w:val="000000"/>
          <w:szCs w:val="22"/>
        </w:rPr>
        <w:t>with</w:t>
      </w:r>
      <w:r w:rsidR="00CE6BE4">
        <w:rPr>
          <w:rFonts w:cs="Helvetica"/>
          <w:color w:val="000000"/>
          <w:szCs w:val="22"/>
        </w:rPr>
        <w:t xml:space="preserve"> MAT, </w:t>
      </w:r>
      <w:r w:rsidR="00DF7494">
        <w:rPr>
          <w:rFonts w:cs="Helvetica"/>
          <w:color w:val="000000"/>
          <w:szCs w:val="22"/>
        </w:rPr>
        <w:t xml:space="preserve">and that </w:t>
      </w:r>
      <w:r w:rsidR="00CE6BE4">
        <w:rPr>
          <w:rFonts w:cs="Helvetica"/>
          <w:color w:val="000000"/>
          <w:szCs w:val="22"/>
        </w:rPr>
        <w:t xml:space="preserve">MAT </w:t>
      </w:r>
      <w:r w:rsidR="00D61F6F">
        <w:rPr>
          <w:rFonts w:cs="Helvetica"/>
          <w:color w:val="000000"/>
          <w:szCs w:val="22"/>
        </w:rPr>
        <w:t>did not predict</w:t>
      </w:r>
      <w:r w:rsidR="00CE6BE4">
        <w:rPr>
          <w:rFonts w:cs="Helvetica"/>
          <w:color w:val="000000"/>
          <w:szCs w:val="22"/>
        </w:rPr>
        <w:t xml:space="preserve"> </w:t>
      </w:r>
      <w:r w:rsidR="00D61F6F">
        <w:rPr>
          <w:rFonts w:cs="Helvetica"/>
          <w:color w:val="000000"/>
          <w:szCs w:val="22"/>
        </w:rPr>
        <w:t>variation</w:t>
      </w:r>
      <w:r w:rsidR="00DE7D5E">
        <w:rPr>
          <w:rFonts w:cs="Helvetica"/>
          <w:color w:val="000000"/>
          <w:szCs w:val="22"/>
        </w:rPr>
        <w:t xml:space="preserve"> </w:t>
      </w:r>
      <w:r w:rsidR="00CE6BE4">
        <w:rPr>
          <w:rFonts w:cs="Helvetica"/>
          <w:color w:val="000000"/>
          <w:szCs w:val="22"/>
        </w:rPr>
        <w:t xml:space="preserve">in </w:t>
      </w:r>
      <w:r w:rsidR="00DF7494">
        <w:rPr>
          <w:rFonts w:cs="Helvetica"/>
          <w:color w:val="000000"/>
          <w:szCs w:val="22"/>
        </w:rPr>
        <w:t xml:space="preserve">bacterial </w:t>
      </w:r>
      <w:r w:rsidR="00CE6BE4">
        <w:rPr>
          <w:rFonts w:cs="Helvetica"/>
          <w:color w:val="000000"/>
          <w:szCs w:val="22"/>
        </w:rPr>
        <w:t xml:space="preserve">community composition despite a substantial increase in </w:t>
      </w:r>
      <w:r w:rsidR="00D91E0C">
        <w:rPr>
          <w:rFonts w:cs="Helvetica"/>
          <w:color w:val="000000"/>
          <w:szCs w:val="22"/>
        </w:rPr>
        <w:t xml:space="preserve">belowground </w:t>
      </w:r>
      <w:r w:rsidR="00DE7D5E">
        <w:rPr>
          <w:rFonts w:cs="Helvetica"/>
          <w:color w:val="000000"/>
          <w:szCs w:val="22"/>
        </w:rPr>
        <w:t xml:space="preserve">soil </w:t>
      </w:r>
      <w:r w:rsidR="00CE6BE4">
        <w:rPr>
          <w:rFonts w:cs="Helvetica"/>
          <w:color w:val="000000"/>
          <w:szCs w:val="22"/>
        </w:rPr>
        <w:t xml:space="preserve">carbon fluxes across </w:t>
      </w:r>
      <w:r w:rsidR="00BD6D71">
        <w:rPr>
          <w:rFonts w:cs="Helvetica"/>
          <w:color w:val="000000"/>
          <w:szCs w:val="22"/>
        </w:rPr>
        <w:t xml:space="preserve">the </w:t>
      </w:r>
      <w:r w:rsidR="00CE6BE4">
        <w:rPr>
          <w:rFonts w:cs="Helvetica"/>
          <w:color w:val="000000"/>
          <w:szCs w:val="22"/>
        </w:rPr>
        <w:t xml:space="preserve">gradient. </w:t>
      </w:r>
      <w:r w:rsidR="00ED0907">
        <w:rPr>
          <w:rFonts w:cs="Helvetica"/>
          <w:color w:val="000000"/>
          <w:szCs w:val="22"/>
        </w:rPr>
        <w:t>O</w:t>
      </w:r>
      <w:r w:rsidR="00CE6BE4">
        <w:rPr>
          <w:rFonts w:cs="Helvetica"/>
          <w:color w:val="000000"/>
          <w:szCs w:val="22"/>
        </w:rPr>
        <w:t xml:space="preserve">ur results suggest that other factors </w:t>
      </w:r>
      <w:r w:rsidR="00BD6D71">
        <w:rPr>
          <w:rFonts w:cs="Helvetica"/>
          <w:color w:val="000000"/>
          <w:szCs w:val="22"/>
        </w:rPr>
        <w:t xml:space="preserve">that are </w:t>
      </w:r>
      <w:r w:rsidR="00CE6BE4">
        <w:rPr>
          <w:rFonts w:cs="Helvetica"/>
          <w:color w:val="000000"/>
          <w:szCs w:val="22"/>
        </w:rPr>
        <w:t>constant across this gradient</w:t>
      </w:r>
      <w:r w:rsidR="00BD6D71">
        <w:rPr>
          <w:rFonts w:cs="Helvetica"/>
          <w:color w:val="000000"/>
          <w:szCs w:val="22"/>
        </w:rPr>
        <w:t xml:space="preserve"> – </w:t>
      </w:r>
      <w:r w:rsidR="00CE6BE4">
        <w:rPr>
          <w:rFonts w:cs="Helvetica"/>
          <w:color w:val="000000"/>
          <w:szCs w:val="22"/>
        </w:rPr>
        <w:t xml:space="preserve">such as soil pH, water availability </w:t>
      </w:r>
      <w:r w:rsidR="00ED0907">
        <w:rPr>
          <w:rFonts w:cs="Helvetica"/>
          <w:color w:val="000000"/>
          <w:szCs w:val="22"/>
        </w:rPr>
        <w:t xml:space="preserve">and </w:t>
      </w:r>
      <w:r w:rsidR="00CE6BE4">
        <w:rPr>
          <w:rFonts w:cs="Helvetica"/>
          <w:color w:val="000000"/>
          <w:szCs w:val="22"/>
        </w:rPr>
        <w:t>plant composition</w:t>
      </w:r>
      <w:r w:rsidR="00BD6D71">
        <w:rPr>
          <w:rFonts w:cs="Helvetica"/>
          <w:color w:val="000000"/>
          <w:szCs w:val="22"/>
        </w:rPr>
        <w:t xml:space="preserve"> – </w:t>
      </w:r>
      <w:r w:rsidR="00CE6BE4">
        <w:rPr>
          <w:rFonts w:cs="Helvetica"/>
          <w:color w:val="000000"/>
          <w:szCs w:val="22"/>
        </w:rPr>
        <w:t xml:space="preserve">may be more important </w:t>
      </w:r>
      <w:r w:rsidR="000B694F">
        <w:rPr>
          <w:rFonts w:cs="Helvetica"/>
          <w:color w:val="000000"/>
          <w:szCs w:val="22"/>
        </w:rPr>
        <w:t xml:space="preserve">than warming in </w:t>
      </w:r>
      <w:r w:rsidR="00CE6BE4">
        <w:rPr>
          <w:rFonts w:cs="Helvetica"/>
          <w:color w:val="000000"/>
          <w:szCs w:val="22"/>
        </w:rPr>
        <w:t>influencing soil bacterial communit</w:t>
      </w:r>
      <w:r w:rsidR="000B694F">
        <w:rPr>
          <w:rFonts w:cs="Helvetica"/>
          <w:color w:val="000000"/>
          <w:szCs w:val="22"/>
        </w:rPr>
        <w:t>y structure</w:t>
      </w:r>
      <w:r w:rsidR="00BD6D71">
        <w:rPr>
          <w:rFonts w:cs="Helvetica"/>
          <w:color w:val="000000"/>
          <w:szCs w:val="22"/>
        </w:rPr>
        <w:t>,</w:t>
      </w:r>
      <w:r w:rsidR="006C3CE3">
        <w:rPr>
          <w:rFonts w:cs="Helvetica"/>
          <w:color w:val="000000"/>
          <w:szCs w:val="22"/>
        </w:rPr>
        <w:t xml:space="preserve"> </w:t>
      </w:r>
      <w:r w:rsidR="00CE6BE4">
        <w:rPr>
          <w:rFonts w:cs="Helvetica"/>
          <w:color w:val="000000"/>
          <w:szCs w:val="22"/>
        </w:rPr>
        <w:t>at least within the temperature range studied here</w:t>
      </w:r>
      <w:r w:rsidR="00BD6D71">
        <w:rPr>
          <w:rFonts w:cs="Helvetica"/>
          <w:color w:val="000000"/>
          <w:szCs w:val="22"/>
        </w:rPr>
        <w:t xml:space="preserve"> (~13-18°C MAT)</w:t>
      </w:r>
      <w:r w:rsidR="00CE6BE4">
        <w:rPr>
          <w:rFonts w:cs="Helvetica"/>
          <w:color w:val="000000"/>
          <w:szCs w:val="22"/>
        </w:rPr>
        <w:t xml:space="preserve">. </w:t>
      </w:r>
      <w:r w:rsidR="00F0142A">
        <w:rPr>
          <w:rFonts w:cs="Helvetica"/>
          <w:color w:val="000000"/>
          <w:szCs w:val="22"/>
        </w:rPr>
        <w:t xml:space="preserve">Ours is the first study </w:t>
      </w:r>
      <w:r w:rsidR="006C3CE3">
        <w:rPr>
          <w:rFonts w:cs="Helvetica"/>
          <w:color w:val="000000"/>
          <w:szCs w:val="22"/>
        </w:rPr>
        <w:t xml:space="preserve">to </w:t>
      </w:r>
      <w:r w:rsidR="00F0142A">
        <w:rPr>
          <w:rFonts w:cs="Helvetica"/>
          <w:color w:val="000000"/>
          <w:szCs w:val="22"/>
        </w:rPr>
        <w:t xml:space="preserve">demonstrate stability of </w:t>
      </w:r>
      <w:r w:rsidR="0085086C">
        <w:rPr>
          <w:rFonts w:cs="Helvetica"/>
          <w:color w:val="000000"/>
          <w:szCs w:val="22"/>
        </w:rPr>
        <w:t xml:space="preserve">soil bacterial community </w:t>
      </w:r>
      <w:r w:rsidR="00F0142A">
        <w:rPr>
          <w:rFonts w:cs="Helvetica"/>
          <w:color w:val="000000"/>
          <w:szCs w:val="22"/>
        </w:rPr>
        <w:t>structure with rising MAT and increased carbon flux</w:t>
      </w:r>
      <w:r w:rsidR="00F0142A" w:rsidRPr="00F0142A">
        <w:rPr>
          <w:rFonts w:cs="Helvetica"/>
          <w:color w:val="000000"/>
          <w:szCs w:val="22"/>
        </w:rPr>
        <w:t xml:space="preserve"> </w:t>
      </w:r>
      <w:r w:rsidR="00F0142A">
        <w:rPr>
          <w:rFonts w:cs="Helvetica"/>
          <w:color w:val="000000"/>
          <w:szCs w:val="22"/>
        </w:rPr>
        <w:t xml:space="preserve">in a tropical wet forest ecosystem. Moreover, our results </w:t>
      </w:r>
      <w:r w:rsidR="0016037F">
        <w:rPr>
          <w:rFonts w:cs="Helvetica"/>
          <w:color w:val="000000"/>
          <w:szCs w:val="22"/>
        </w:rPr>
        <w:t xml:space="preserve">add to growing evidence that </w:t>
      </w:r>
      <w:r w:rsidR="00B57D85">
        <w:rPr>
          <w:rFonts w:cs="Helvetica"/>
          <w:color w:val="000000"/>
          <w:szCs w:val="22"/>
        </w:rPr>
        <w:t xml:space="preserve">the diversity and composition of </w:t>
      </w:r>
      <w:r w:rsidR="0016037F">
        <w:rPr>
          <w:rFonts w:cs="Helvetica"/>
          <w:color w:val="000000"/>
          <w:szCs w:val="22"/>
        </w:rPr>
        <w:t>bacteria</w:t>
      </w:r>
      <w:r w:rsidR="00B57D85">
        <w:rPr>
          <w:rFonts w:cs="Helvetica"/>
          <w:color w:val="000000"/>
          <w:szCs w:val="22"/>
        </w:rPr>
        <w:t>l communities</w:t>
      </w:r>
      <w:r w:rsidR="0016037F">
        <w:rPr>
          <w:rFonts w:cs="Helvetica"/>
          <w:color w:val="000000"/>
          <w:szCs w:val="22"/>
        </w:rPr>
        <w:t xml:space="preserve"> </w:t>
      </w:r>
      <w:r w:rsidR="00B57D85">
        <w:rPr>
          <w:rFonts w:cs="Helvetica"/>
          <w:color w:val="000000"/>
          <w:szCs w:val="22"/>
        </w:rPr>
        <w:t xml:space="preserve">dominated by Proteobacteria and Acidobacteria </w:t>
      </w:r>
      <w:r w:rsidR="0016037F">
        <w:rPr>
          <w:rFonts w:cs="Helvetica"/>
          <w:color w:val="000000"/>
          <w:szCs w:val="22"/>
        </w:rPr>
        <w:t xml:space="preserve">in low-pH forest soils may be </w:t>
      </w:r>
      <w:r w:rsidR="00ED0907">
        <w:rPr>
          <w:rFonts w:cs="Helvetica"/>
          <w:color w:val="000000"/>
          <w:szCs w:val="22"/>
        </w:rPr>
        <w:t>insensitive</w:t>
      </w:r>
      <w:r w:rsidR="0016037F">
        <w:rPr>
          <w:rFonts w:cs="Helvetica"/>
          <w:color w:val="000000"/>
          <w:szCs w:val="22"/>
        </w:rPr>
        <w:t xml:space="preserve"> to the direct effect of climate warming. </w:t>
      </w: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community structure</w:t>
      </w:r>
      <w:r w:rsidR="00ED5FF9">
        <w:t>,</w:t>
      </w:r>
      <w:r w:rsidR="00105EC9">
        <w:t xml:space="preserve"> </w:t>
      </w:r>
      <w:r w:rsidR="007328D6">
        <w:t>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w:t>
      </w:r>
      <w:r w:rsidR="00ED5FF9">
        <w:t xml:space="preserve"> </w:t>
      </w:r>
      <w:r w:rsidR="00E71C94">
        <w:fldChar w:fldCharType="begin"/>
      </w:r>
      <w:r w:rsidR="003E3601">
        <w:instrText xml:space="preserve"> ADDIN PAPERS2_CITATIONS &lt;citation&gt;&lt;uuid&gt;70938943-D3B8-4C5A-A50B-55C5F7437C1B&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E71C94">
        <w:fldChar w:fldCharType="separate"/>
      </w:r>
      <w:r w:rsidR="00AA682D">
        <w:rPr>
          <w:rFonts w:cs="Times New Roman"/>
        </w:rPr>
        <w:t>(Allison and Martiny 2008, Shade et al. 2012, Cregger et al. 2014)</w:t>
      </w:r>
      <w:r w:rsidR="00E71C94">
        <w:fldChar w:fldCharType="end"/>
      </w:r>
      <w:r w:rsidR="00195D4D">
        <w:t xml:space="preserve">. </w:t>
      </w:r>
      <w:r w:rsidR="00A93602">
        <w:t>I</w:t>
      </w:r>
      <w:r w:rsidR="00ED38BB">
        <w:t>n</w:t>
      </w:r>
      <w:r w:rsidR="00D4243A">
        <w:t xml:space="preserve"> particular, there are </w:t>
      </w:r>
      <w:r w:rsidR="00A93602">
        <w:t>surprising</w:t>
      </w:r>
      <w:r w:rsidR="00D4243A">
        <w:t xml:space="preserve">ly few </w:t>
      </w:r>
      <w:r w:rsidR="005327B9">
        <w:t>studies</w:t>
      </w:r>
      <w:r w:rsidR="00CD0655">
        <w:t xml:space="preserve"> on how </w:t>
      </w:r>
      <w:r w:rsidR="00F910E1">
        <w:t>climate warming</w:t>
      </w:r>
      <w:r w:rsidR="00CD0655">
        <w:t xml:space="preserve"> </w:t>
      </w:r>
      <w:r w:rsidR="00956C7B">
        <w:t>affects</w:t>
      </w:r>
      <w:r w:rsidR="007328D6">
        <w:t xml:space="preserve">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D4243A">
        <w:t>play a very large role in global carbon cycling</w:t>
      </w:r>
      <w:r w:rsidR="002B3E29">
        <w:t xml:space="preserve"> </w:t>
      </w:r>
      <w:r w:rsidR="00E71C94">
        <w:fldChar w:fldCharType="begin"/>
      </w:r>
      <w:r w:rsidR="00B47E6D">
        <w:instrText xml:space="preserve"> ADDIN PAPERS2_CITATIONS &lt;citation&gt;&lt;uuid&gt;C6759F66-8901-4D2F-81D6-5D88C1280F71&lt;/uuid&gt;&lt;priority&gt;2&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E71C94">
        <w:fldChar w:fldCharType="separate"/>
      </w:r>
      <w:r w:rsidR="002B3E29">
        <w:rPr>
          <w:rFonts w:cs="Times New Roman"/>
        </w:rPr>
        <w:t>(Bonan 2008, Beer et al. 2010, Pan et al. 2011)</w:t>
      </w:r>
      <w:r w:rsidR="00E71C94">
        <w:fldChar w:fldCharType="end"/>
      </w:r>
      <w:r w:rsidR="00D4243A">
        <w:t>,</w:t>
      </w:r>
      <w:r w:rsidR="006B11FF">
        <w:t xml:space="preserve"> and</w:t>
      </w:r>
      <w:r w:rsidR="002B3E29">
        <w:t xml:space="preserve"> </w:t>
      </w:r>
      <w:r w:rsidR="00E112F8">
        <w:t xml:space="preserve">that </w:t>
      </w:r>
      <w:r w:rsidR="002519A8">
        <w:t xml:space="preserve">soil bacterial </w:t>
      </w:r>
      <w:r w:rsidR="002519A8" w:rsidRPr="0017607D">
        <w:t>diversity and composition are</w:t>
      </w:r>
      <w:r w:rsidR="00695BBC" w:rsidRPr="0017607D">
        <w:t xml:space="preserve"> closely linked to </w:t>
      </w:r>
      <w:r w:rsidR="00CD0655" w:rsidRPr="0017607D">
        <w:t>biogeochemical cy</w:t>
      </w:r>
      <w:r w:rsidR="006B11FF" w:rsidRPr="0017607D">
        <w:t>cling</w:t>
      </w:r>
      <w:r w:rsidR="006B11FF">
        <w:t xml:space="preserve"> and greenhouse gas fluxes</w:t>
      </w:r>
      <w:r w:rsidR="00CD0655">
        <w:t xml:space="preserve"> </w:t>
      </w:r>
      <w:r w:rsidR="00E71C94">
        <w:fldChar w:fldCharType="begin"/>
      </w:r>
      <w:r w:rsidR="00B47E6D">
        <w:instrText xml:space="preserve"> ADDIN PAPERS2_CITATIONS &lt;citation&gt;&lt;uuid&gt;FD661AA0-24CD-42B3-AFF9-6EDECA4B72C0&lt;/uuid&gt;&lt;priority&gt;3&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E71C94">
        <w:fldChar w:fldCharType="separate"/>
      </w:r>
      <w:r w:rsidR="00CD0655">
        <w:rPr>
          <w:rFonts w:cs="Times New Roman"/>
        </w:rPr>
        <w:t>(Heemsbergen et al. 2004, Carney et al. 2007, Singh et al. 2014)</w:t>
      </w:r>
      <w:r w:rsidR="00E71C94">
        <w:fldChar w:fldCharType="end"/>
      </w:r>
      <w:r w:rsidR="006B11FF">
        <w:t>.</w:t>
      </w:r>
      <w:r w:rsidR="00C9773B">
        <w:t xml:space="preserve"> </w:t>
      </w:r>
      <w:r w:rsidR="00ED5FF9">
        <w:t xml:space="preserve">Moreover, incorporating microbial community dynamics improves the predictive capacity of soil carbon models </w:t>
      </w:r>
      <w:r w:rsidR="00E71C94">
        <w:fldChar w:fldCharType="begin"/>
      </w:r>
      <w:r w:rsidR="00B47E6D">
        <w:instrText xml:space="preserve"> ADDIN PAPERS2_CITATIONS &lt;citation&gt;&lt;uuid&gt;A0F051D2-C5D3-4D08-9145-9BB5E5541694&lt;/uuid&gt;&lt;priority&gt;4&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E71C94">
        <w:fldChar w:fldCharType="separate"/>
      </w:r>
      <w:r w:rsidR="00ED5FF9">
        <w:rPr>
          <w:rFonts w:cs="Times New Roman"/>
        </w:rPr>
        <w:t>(Allison et al. 2010, Li et al. 2014)</w:t>
      </w:r>
      <w:r w:rsidR="00E71C94">
        <w:fldChar w:fldCharType="end"/>
      </w:r>
      <w:r w:rsidR="00ED5FF9">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structure </w:t>
      </w:r>
      <w:r w:rsidR="00C9773B">
        <w:t xml:space="preserve">in </w:t>
      </w:r>
      <w:r w:rsidR="00634F00">
        <w:t xml:space="preserve">carbon-dense </w:t>
      </w:r>
      <w:r w:rsidR="00C9773B">
        <w:t xml:space="preserve">tropical </w:t>
      </w:r>
      <w:r w:rsidR="00634F00">
        <w:t xml:space="preserve">wet </w:t>
      </w:r>
      <w:r w:rsidR="00C9773B">
        <w:t xml:space="preserve">forest ecosystems </w:t>
      </w:r>
      <w:r w:rsidR="00E112F8">
        <w:t>is</w:t>
      </w:r>
      <w:r w:rsidR="00D4243A">
        <w:t>,</w:t>
      </w:r>
      <w:r w:rsidR="00E112F8">
        <w:t xml:space="preserve"> therefore</w:t>
      </w:r>
      <w:r w:rsidR="00D4243A">
        <w:t>,</w:t>
      </w:r>
      <w:r w:rsidR="00E112F8">
        <w:t xml:space="preserv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E71C94">
        <w:fldChar w:fldCharType="begin"/>
      </w:r>
      <w:r w:rsidR="00B47E6D">
        <w:instrText xml:space="preserve"> ADDIN PAPERS2_CITATIONS &lt;citation&gt;&lt;uuid&gt;E5DCEA08-78F6-4A23-9C7E-714025AF6234&lt;/uuid&gt;&lt;priority&gt;5&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E71C94">
        <w:fldChar w:fldCharType="separate"/>
      </w:r>
      <w:r w:rsidR="000739A2">
        <w:rPr>
          <w:rFonts w:cs="Times New Roman"/>
        </w:rPr>
        <w:t>(Allison and Martiny 2008)</w:t>
      </w:r>
      <w:r w:rsidR="00E71C94">
        <w:fldChar w:fldCharType="end"/>
      </w:r>
      <w:r w:rsidR="00D2385D">
        <w:t>.</w:t>
      </w:r>
      <w:r w:rsidR="00C9773B">
        <w:t xml:space="preserve"> </w:t>
      </w:r>
    </w:p>
    <w:p w:rsidR="000647CA" w:rsidRDefault="000647CA" w:rsidP="000647CA">
      <w:pPr>
        <w:spacing w:line="480" w:lineRule="auto"/>
        <w:ind w:firstLine="360"/>
      </w:pPr>
      <w:r>
        <w:t xml:space="preserve">The temperature sensitivity of bacterial communities in tropical forest soils remains poorly resolved in part because there are currently no large-scale warming experiments in tropical forest ecosystems </w:t>
      </w:r>
      <w:r w:rsidR="00E71C94">
        <w:fldChar w:fldCharType="begin"/>
      </w:r>
      <w:r w:rsidR="00B47E6D">
        <w:instrText xml:space="preserve"> ADDIN PAPERS2_CITATIONS &lt;citation&gt;&lt;uuid&gt;0A427D3A-AEF1-4AA2-87A4-8C3E64E90379&lt;/uuid&gt;&lt;priority&gt;6&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E71C94">
        <w:fldChar w:fldCharType="separate"/>
      </w:r>
      <w:r w:rsidR="00AA682D">
        <w:rPr>
          <w:rFonts w:cs="Times New Roman"/>
        </w:rPr>
        <w:t>(Cavaleri et al. 2015)</w:t>
      </w:r>
      <w:r w:rsidR="00E71C94">
        <w:fldChar w:fldCharType="end"/>
      </w:r>
      <w:r>
        <w:t>. It is tempting to extrapolate results from warming experiments in other forest ecosystems to the tropics, especially since there is broad overlap in bacterial community composition at the phylum level between low-pH temperate and tropical forest soils</w:t>
      </w:r>
      <w:r w:rsidR="0017607D">
        <w:t xml:space="preserve"> </w:t>
      </w:r>
      <w:r w:rsidR="00E71C94">
        <w:fldChar w:fldCharType="begin"/>
      </w:r>
      <w:r w:rsidR="00B47E6D">
        <w:instrText xml:space="preserve"> ADDIN PAPERS2_CITATIONS &lt;citation&gt;&lt;uuid&gt;F5A59830-44BD-4A6D-8FB3-D227912783CD&lt;/uuid&gt;&lt;priority&gt;7&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E71C94">
        <w:fldChar w:fldCharType="separate"/>
      </w:r>
      <w:r w:rsidR="009A111E">
        <w:rPr>
          <w:rFonts w:cs="Times New Roman"/>
        </w:rPr>
        <w:t>(Lauber et al. 2009)</w:t>
      </w:r>
      <w:r w:rsidR="00E71C94">
        <w:fldChar w:fldCharType="end"/>
      </w:r>
      <w:r>
        <w:t xml:space="preserve">. However, </w:t>
      </w:r>
      <w:r w:rsidR="00B57D85">
        <w:t xml:space="preserve">forest </w:t>
      </w:r>
      <w:r>
        <w:t xml:space="preserve">warming experiments </w:t>
      </w:r>
      <w:r w:rsidR="00D61F6F">
        <w:t xml:space="preserve">typically </w:t>
      </w:r>
      <w:r>
        <w:t xml:space="preserve">do not warm the canopy </w:t>
      </w:r>
      <w:r w:rsidR="00E71C94">
        <w:fldChar w:fldCharType="begin"/>
      </w:r>
      <w:r w:rsidR="00B47E6D">
        <w:instrText xml:space="preserve"> ADDIN PAPERS2_CITATIONS &lt;citation&gt;&lt;uuid&gt;E995BCD5-6186-471F-88B7-FA24CD60822A&lt;/uuid&gt;&lt;priority&gt;8&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s&gt;&lt;cites&gt;&lt;/cites&gt;&lt;/citation&gt;</w:instrText>
      </w:r>
      <w:r w:rsidR="00E71C94">
        <w:fldChar w:fldCharType="separate"/>
      </w:r>
      <w:r w:rsidR="00AA682D">
        <w:rPr>
          <w:rFonts w:cs="Times New Roman"/>
        </w:rPr>
        <w:t>(Kuffner et al. 2012, Cregger et al. 2014, DeAngelis et al. 2015)</w:t>
      </w:r>
      <w:r w:rsidR="00E71C94">
        <w:fldChar w:fldCharType="end"/>
      </w:r>
      <w:r>
        <w:t xml:space="preserve">, which can increase gross photosynthesis and overall carbon input </w:t>
      </w:r>
      <w:r w:rsidR="00D91E0C">
        <w:t xml:space="preserve">belowground </w:t>
      </w:r>
      <w:r w:rsidR="00E71C94">
        <w:fldChar w:fldCharType="begin"/>
      </w:r>
      <w:r w:rsidR="00B47E6D">
        <w:instrText xml:space="preserve"> ADDIN PAPERS2_CITATIONS &lt;citation&gt;&lt;uuid&gt;AA19D3F0-A286-42A1-9414-654775F259B0&lt;/uuid&gt;&lt;priority&gt;9&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E71C94">
        <w:fldChar w:fldCharType="separate"/>
      </w:r>
      <w:r w:rsidR="00AA682D">
        <w:rPr>
          <w:rFonts w:cs="Times New Roman"/>
        </w:rPr>
        <w:t>(Lu et al. 2013)</w:t>
      </w:r>
      <w:r w:rsidR="00E71C94">
        <w:fldChar w:fldCharType="end"/>
      </w:r>
      <w:r>
        <w:t xml:space="preserve">. Increasing carbon availability to bacteria can greatly affect their diversity and community composition </w:t>
      </w:r>
      <w:r w:rsidR="00E71C94">
        <w:fldChar w:fldCharType="begin"/>
      </w:r>
      <w:r w:rsidR="00B47E6D">
        <w:instrText xml:space="preserve"> ADDIN PAPERS2_CITATIONS &lt;citation&gt;&lt;uuid&gt;25B44626-1BA7-40F7-82FB-4414BE4F7518&lt;/uuid&gt;&lt;priority&gt;10&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s&gt;&lt;cites&gt;&lt;/cites&gt;&lt;/citation&gt;</w:instrText>
      </w:r>
      <w:r w:rsidR="00E71C94">
        <w:fldChar w:fldCharType="separate"/>
      </w:r>
      <w:r w:rsidR="00AA682D">
        <w:rPr>
          <w:rFonts w:cs="Times New Roman"/>
        </w:rPr>
        <w:t>(Carney et al. 2007, Allison and Martiny 2008, Landa et al. 2013)</w:t>
      </w:r>
      <w:r w:rsidR="00E71C94">
        <w:fldChar w:fldCharType="end"/>
      </w:r>
      <w:r>
        <w:t xml:space="preserve">, especially in tropical forest soils </w:t>
      </w:r>
      <w:r w:rsidR="00E71C94">
        <w:fldChar w:fldCharType="begin"/>
      </w:r>
      <w:r w:rsidR="00B47E6D">
        <w:instrText xml:space="preserve"> ADDIN PAPERS2_CITATIONS &lt;citation&gt;&lt;uuid&gt;13A12885-1C8B-4C90-A7B6-55163307C444&lt;/uuid&gt;&lt;priority&gt;11&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E71C94">
        <w:fldChar w:fldCharType="separate"/>
      </w:r>
      <w:r w:rsidR="00AA682D">
        <w:rPr>
          <w:rFonts w:cs="Times New Roman"/>
        </w:rPr>
        <w:t>(Nemergut et al. 2010)</w:t>
      </w:r>
      <w:r w:rsidR="00E71C94">
        <w:fldChar w:fldCharType="end"/>
      </w:r>
      <w:r>
        <w:t xml:space="preserve">. By not incorporating the canopy, warming experiments to date in temperate forests may not accurately reflect the integrated effect of whole-ecosystem warming on forest soil bacterial communities. </w:t>
      </w:r>
    </w:p>
    <w:p w:rsidR="00F66A6C" w:rsidRDefault="0088280B" w:rsidP="00C9773B">
      <w:pPr>
        <w:spacing w:line="480" w:lineRule="auto"/>
        <w:ind w:firstLine="360"/>
      </w:pPr>
      <w:r>
        <w:t xml:space="preserve">Elevation gradients provide an alternative to experimentally manipulating the </w:t>
      </w:r>
      <w:r w:rsidR="006925AF">
        <w:t xml:space="preserve">ambient </w:t>
      </w:r>
      <w:r>
        <w:t>temperature of an entire forest</w:t>
      </w:r>
      <w:r w:rsidR="00CE68A3">
        <w:t xml:space="preserve"> stand</w:t>
      </w:r>
      <w:r>
        <w:t xml:space="preserve">, and can be a more tractable approach to examine how biota respond to climate change in tropical forest ecosystems </w:t>
      </w:r>
      <w:r w:rsidR="00E71C94">
        <w:fldChar w:fldCharType="begin"/>
      </w:r>
      <w:r w:rsidR="00B47E6D">
        <w:instrText xml:space="preserve"> ADDIN PAPERS2_CITATIONS &lt;citation&gt;&lt;uuid&gt;B943070D-7418-4AD6-B01D-6E3EDA52ECBB&lt;/uuid&gt;&lt;priority&gt;12&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E71C94">
        <w:fldChar w:fldCharType="separate"/>
      </w:r>
      <w:r w:rsidR="000626E2">
        <w:rPr>
          <w:rFonts w:cs="Times New Roman"/>
        </w:rPr>
        <w:t>(Malhi et al. 2010)</w:t>
      </w:r>
      <w:r w:rsidR="00E71C94">
        <w:fldChar w:fldCharType="end"/>
      </w:r>
      <w:r>
        <w:t>. I</w:t>
      </w:r>
      <w:r w:rsidR="004F2515">
        <w:t>solating the effect of temperature can be difficult</w:t>
      </w:r>
      <w:r>
        <w:t>, however, because a</w:t>
      </w:r>
      <w:r w:rsidR="00257EB1">
        <w:t xml:space="preserve"> number of environmental variables </w:t>
      </w:r>
      <w:r w:rsidR="009F6DA9">
        <w:t xml:space="preserve">typically </w:t>
      </w:r>
      <w:r w:rsidR="00257EB1">
        <w:t>co</w:t>
      </w:r>
      <w:r w:rsidR="009C6A08">
        <w:t>-vary with temperature across</w:t>
      </w:r>
      <w:r w:rsidR="00257EB1">
        <w:t xml:space="preserve"> elevation</w:t>
      </w:r>
      <w:r w:rsidR="002E75DD">
        <w:t xml:space="preserve"> gradient</w:t>
      </w:r>
      <w:r w:rsidR="009C6A08">
        <w:t>s</w:t>
      </w:r>
      <w:r w:rsidR="00956C7B">
        <w:t>. These potentially confounding factors</w:t>
      </w:r>
      <w:r w:rsidR="002E75DD">
        <w:t xml:space="preserve"> includ</w:t>
      </w:r>
      <w:r w:rsidR="00956C7B">
        <w:t>e</w:t>
      </w:r>
      <w:r w:rsidR="0017607D">
        <w:t xml:space="preserve"> </w:t>
      </w:r>
      <w:r w:rsidR="00851F2D">
        <w:t>moisture availability</w:t>
      </w:r>
      <w:r w:rsidR="00257EB1">
        <w:t xml:space="preserve">, </w:t>
      </w:r>
      <w:r w:rsidR="002E75DD">
        <w:t xml:space="preserve">soil </w:t>
      </w:r>
      <w:r w:rsidR="00257EB1">
        <w:t>pH and plant species composition</w:t>
      </w:r>
      <w:r w:rsidR="0017607D">
        <w:t xml:space="preserve"> - </w:t>
      </w:r>
      <w:r w:rsidR="00257EB1">
        <w:t>all</w:t>
      </w:r>
      <w:r w:rsidR="0017607D">
        <w:t xml:space="preserve"> </w:t>
      </w:r>
      <w:r w:rsidR="00257EB1">
        <w:t xml:space="preserve">of which </w:t>
      </w:r>
      <w:r w:rsidR="009F6DA9">
        <w:t xml:space="preserve">can </w:t>
      </w:r>
      <w:r w:rsidR="00257EB1">
        <w:t xml:space="preserve">have strong </w:t>
      </w:r>
      <w:r w:rsidR="009C6A08">
        <w:t xml:space="preserve">individual </w:t>
      </w:r>
      <w:r w:rsidR="00257EB1">
        <w:t xml:space="preserve">impacts on soil bacterial community structure </w:t>
      </w:r>
      <w:r w:rsidR="00E71C94">
        <w:fldChar w:fldCharType="begin"/>
      </w:r>
      <w:r w:rsidR="00B47E6D">
        <w:instrText xml:space="preserve"> ADDIN PAPERS2_CITATIONS &lt;citation&gt;&lt;uuid&gt;EDE0F7F5-AF53-4649-B908-8AC95A04EB3B&lt;/uuid&gt;&lt;priority&gt;13&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E71C94">
        <w:fldChar w:fldCharType="separate"/>
      </w:r>
      <w:r w:rsidR="000626E2">
        <w:rPr>
          <w:rFonts w:cs="Times New Roman"/>
        </w:rPr>
        <w:t>(Lauber et al. 2009, Cregger et al. 2014, Schlatter et al. 2015, Urbanová et al. 2015)</w:t>
      </w:r>
      <w:r w:rsidR="00E71C94">
        <w:fldChar w:fldCharType="end"/>
      </w:r>
      <w:r w:rsidR="00937419">
        <w:t xml:space="preserve">. </w:t>
      </w:r>
      <w:r w:rsidR="009F6DA9">
        <w:t xml:space="preserve">High levels of local </w:t>
      </w:r>
      <w:r w:rsidR="00972911">
        <w:t xml:space="preserve">plant </w:t>
      </w:r>
      <w:r w:rsidR="009F6DA9">
        <w:t xml:space="preserve">diversity and high turnover of plant species composition </w:t>
      </w:r>
      <w:r w:rsidR="00956C7B">
        <w:t>can be</w:t>
      </w:r>
      <w:r>
        <w:t xml:space="preserve"> especially problematic </w:t>
      </w:r>
      <w:r w:rsidR="00972911">
        <w:t xml:space="preserve">along tropical forest elevation gradients </w:t>
      </w:r>
      <w:r w:rsidR="00E71C94">
        <w:fldChar w:fldCharType="begin"/>
      </w:r>
      <w:r w:rsidR="00B47E6D">
        <w:instrText xml:space="preserve"> ADDIN PAPERS2_CITATIONS &lt;citation&gt;&lt;uuid&gt;B15225D3-0794-4D8F-804E-ACD84FCC038A&lt;/uuid&gt;&lt;priority&gt;14&lt;/priority&gt;&lt;publications&gt;&lt;publication&gt;&lt;uuid&gt;EC9CF265-031A-40C5-88C0-EA43ADCD4DDE&lt;/uuid&gt;&lt;volume&gt;93&lt;/volume&gt;&lt;startpage&gt;2061&lt;/startpage&gt;&lt;publication_date&gt;99201209001200000000220000&lt;/publication_date&gt;&lt;url&gt;http://eutils.ncbi.nlm.nih.gov/entrez/eutils/elink.fcgi?dbfrom=pubmed&amp;amp;id=23094378&amp;amp;retmode=ref&amp;amp;cmd=prlinks&lt;/url&gt;&lt;type&gt;400&lt;/type&gt;&lt;title&gt;Intra- and interspecific tree growth across a long altitudinal gradient in the Peruvian Andes.&lt;/title&gt;&lt;location&gt;&amp;lt;html&amp;gt;&amp;lt;head&amp;gt;&amp;lt;meta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Biology, Wake Forest University, Winston-Salem, North Carolina 27106, USA. rapp.joshua@gmail.com&lt;/institution&gt;&lt;number&gt;9&lt;/number&gt;&lt;subtype&gt;400&lt;/subtype&gt;&lt;endpage&gt;2072&lt;/endpage&gt;&lt;bundle&gt;&lt;publication&gt;&lt;publisher&gt;Eco Soc America&lt;/publisher&gt;&lt;title&gt;Ecology&lt;/title&gt;&lt;type&gt;-100&lt;/type&gt;&lt;subtype&gt;-100&lt;/subtype&gt;&lt;uuid&gt;B0F2387F-E81E-4C67-9AF2-E640C9C4FE91&lt;/uuid&gt;&lt;/publication&gt;&lt;/bundle&gt;&lt;authors&gt;&lt;author&gt;&lt;firstName&gt;Joshua&lt;/firstName&gt;&lt;middleNames&gt;M&lt;/middleNames&gt;&lt;lastName&gt;Rapp&lt;/lastName&gt;&lt;/author&gt;&lt;author&gt;&lt;firstName&gt;Miles&lt;/firstName&gt;&lt;middleNames&gt;R&lt;/middleNames&gt;&lt;lastName&gt;Silman&lt;/lastName&gt;&lt;/author&gt;&lt;author&gt;&lt;firstName&gt;James&lt;/firstName&gt;&lt;middleNames&gt;S&lt;/middleNames&gt;&lt;lastName&gt;Clark&lt;/lastName&gt;&lt;/author&gt;&lt;author&gt;&lt;firstName&gt;Cecile&lt;/firstName&gt;&lt;middleNames&gt;A J&lt;/middleNames&gt;&lt;lastName&gt;Girardin&lt;/lastName&gt;&lt;/author&gt;&lt;author&gt;&lt;firstName&gt;Darcy&lt;/firstName&gt;&lt;lastName&gt;Galiano&lt;/lastName&gt;&lt;/author&gt;&lt;author&gt;&lt;firstName&gt;Richard&lt;/firstName&gt;&lt;lastName&gt;Tito&lt;/lastName&gt;&lt;/author&gt;&lt;/authors&gt;&lt;/publication&gt;&lt;/publications&gt;&lt;cites&gt;&lt;/cites&gt;&lt;/citation&gt;</w:instrText>
      </w:r>
      <w:r w:rsidR="00E71C94">
        <w:fldChar w:fldCharType="separate"/>
      </w:r>
      <w:r w:rsidR="009F6DA9">
        <w:rPr>
          <w:rFonts w:cs="Times New Roman"/>
        </w:rPr>
        <w:t>(Rapp et al. 2012)</w:t>
      </w:r>
      <w:r w:rsidR="00E71C94">
        <w:fldChar w:fldCharType="end"/>
      </w:r>
      <w:r w:rsidR="00980E5D">
        <w:t xml:space="preserve">, and can </w:t>
      </w:r>
      <w:r w:rsidR="00B971E4">
        <w:t xml:space="preserve">complicate </w:t>
      </w:r>
      <w:r w:rsidR="00851F2D">
        <w:t xml:space="preserve">interpretation of </w:t>
      </w:r>
      <w:r w:rsidR="0085086C">
        <w:t>how</w:t>
      </w:r>
      <w:r w:rsidR="00851F2D">
        <w:t xml:space="preserve"> soil bacterial community </w:t>
      </w:r>
      <w:r w:rsidR="0085086C">
        <w:t>structure</w:t>
      </w:r>
      <w:r w:rsidR="00851F2D">
        <w:t xml:space="preserve"> </w:t>
      </w:r>
      <w:r w:rsidR="0085086C">
        <w:t>varies in response to temperature</w:t>
      </w:r>
      <w:r w:rsidR="00851F2D">
        <w:t xml:space="preserve">. </w:t>
      </w:r>
    </w:p>
    <w:p w:rsidR="003817B0" w:rsidRDefault="00F66A6C" w:rsidP="008B63EB">
      <w:pPr>
        <w:spacing w:line="480" w:lineRule="auto"/>
        <w:ind w:firstLine="360"/>
      </w:pPr>
      <w:r w:rsidRPr="00F66A6C">
        <w:t xml:space="preserve">Here we examine trends in soil bacterial 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 xml:space="preserve">elevation gradients in the tropics, dominant plant species are constant across the Hawaii MAT gradient, as are other potentially confounding variables including soil water balance, geologic substrate and soil type </w:t>
      </w:r>
      <w:r w:rsidR="00E71C94">
        <w:fldChar w:fldCharType="begin"/>
      </w:r>
      <w:r w:rsidR="00B47E6D">
        <w:instrText xml:space="preserve"> ADDIN PAPERS2_CITATIONS &lt;citation&gt;&lt;uuid&gt;83EBE07A-39DA-48AE-9DD9-6D348EE0C8B6&lt;/uuid&gt;&lt;priority&gt;15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E71C94">
        <w:fldChar w:fldCharType="separate"/>
      </w:r>
      <w:r w:rsidR="009A111E">
        <w:rPr>
          <w:rFonts w:cs="Times New Roman"/>
        </w:rPr>
        <w:t>(Litton et al. 2011, Iwashita et al. 2013)</w:t>
      </w:r>
      <w:r w:rsidR="00E71C94">
        <w:fldChar w:fldCharType="end"/>
      </w:r>
      <w:r w:rsidR="00F04A07">
        <w:t>. Pre</w:t>
      </w:r>
      <w:r w:rsidR="008B63EB">
        <w:t xml:space="preserve">vious work demonstrates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w:t>
      </w:r>
      <w:r w:rsidR="00980E5D">
        <w:t xml:space="preserve"> </w:t>
      </w:r>
      <w:r w:rsidR="00BF324A">
        <w:rPr>
          <w:rFonts w:cs="Times New Roman"/>
        </w:rPr>
        <w:t>(Litton et al. 2011)</w:t>
      </w:r>
      <w:r w:rsidR="008B63EB">
        <w:t>, leaf litter decomposition</w:t>
      </w:r>
      <w:r w:rsidR="00BF324A" w:rsidRPr="00BF324A">
        <w:rPr>
          <w:rFonts w:cs="Times New Roman"/>
        </w:rPr>
        <w:t xml:space="preserve"> </w:t>
      </w:r>
      <w:r w:rsidR="00BF324A">
        <w:rPr>
          <w:rFonts w:cs="Times New Roman"/>
        </w:rPr>
        <w:t>(Bothwell et al. 2014), litterfall and</w:t>
      </w:r>
      <w:r w:rsidR="008B63EB">
        <w:t xml:space="preserve"> total belowground carbon flux </w:t>
      </w:r>
      <w:r w:rsidR="00E71C94">
        <w:fldChar w:fldCharType="begin"/>
      </w:r>
      <w:r w:rsidR="00B47E6D">
        <w:instrText xml:space="preserve"> ADDIN PAPERS2_CITATIONS &lt;citation&gt;&lt;uuid&gt;064E0571-C8CA-4C65-B6B8-DA992C0504CB&lt;/uuid&gt;&lt;priority&gt;16&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B47E6D">
        <w:rPr>
          <w:rFonts w:cs="Times New Roman"/>
        </w:rPr>
        <w:t>(Litton et al. 2011, Bothwell et al. 2014, Giardina et al. 2014)</w:t>
      </w:r>
      <w:r w:rsidR="00E71C94">
        <w:fldChar w:fldCharType="end"/>
      </w:r>
      <w:r w:rsidR="008B63EB">
        <w:t xml:space="preserve">, while total ecosystem carbon storage remains constant </w:t>
      </w:r>
      <w:r w:rsidR="00E71C94">
        <w:fldChar w:fldCharType="begin"/>
      </w:r>
      <w:r w:rsidR="00B47E6D">
        <w:instrText xml:space="preserve"> ADDIN PAPERS2_CITATIONS &lt;citation&gt;&lt;uuid&gt;88872803-BAC9-4550-B770-9A4D003C941D&lt;/uuid&gt;&lt;priority&gt;17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8B63EB">
        <w:rPr>
          <w:rFonts w:cs="Times New Roman"/>
        </w:rPr>
        <w:t>(Selmants et al. 2014)</w:t>
      </w:r>
      <w:r w:rsidR="00E71C94">
        <w:fldChar w:fldCharType="end"/>
      </w:r>
      <w:r w:rsidR="008B63EB">
        <w:t>. Based on these findin</w:t>
      </w:r>
      <w:r w:rsidR="00794C69">
        <w:t xml:space="preserve">gs, </w:t>
      </w:r>
      <w:r w:rsidR="001924F5">
        <w:t xml:space="preserve">and on evidence that carbon availability shapes bacterial community structure </w:t>
      </w:r>
      <w:r w:rsidR="00E71C94">
        <w:fldChar w:fldCharType="begin"/>
      </w:r>
      <w:r w:rsidR="00B47E6D">
        <w:instrText xml:space="preserve"> ADDIN PAPERS2_CITATIONS &lt;citation&gt;&lt;uuid&gt;AED04F5C-A980-4256-8167-5CD189AB25EC&lt;/uuid&gt;&lt;priority&gt;18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E71C94">
        <w:fldChar w:fldCharType="separate"/>
      </w:r>
      <w:r w:rsidR="00AA682D">
        <w:rPr>
          <w:rFonts w:cs="Times New Roman"/>
        </w:rPr>
        <w:t>(Nemergut et al. 2010, Landa et al. 2013)</w:t>
      </w:r>
      <w:r w:rsidR="00E71C94">
        <w:fldChar w:fldCharType="end"/>
      </w:r>
      <w:r w:rsidR="001924F5">
        <w:t xml:space="preserve">, </w:t>
      </w:r>
      <w:r w:rsidR="00794C69">
        <w:t xml:space="preserve">we hypothesized that </w:t>
      </w:r>
      <w:r w:rsidR="008B63EB">
        <w:t xml:space="preserve">rising mean annual temperature and </w:t>
      </w:r>
      <w:r w:rsidR="009F6DA9">
        <w:t>t</w:t>
      </w:r>
      <w:r w:rsidR="0085086C">
        <w:t>he</w:t>
      </w:r>
      <w:r w:rsidR="009F6DA9">
        <w:t xml:space="preserve"> concurrent increase in </w:t>
      </w:r>
      <w:r w:rsidR="00D91E0C">
        <w:t xml:space="preserve">belowground </w:t>
      </w:r>
      <w:r w:rsidR="008B63EB">
        <w:t xml:space="preserve">carbon availability would significantly </w:t>
      </w:r>
      <w:r w:rsidR="0085086C">
        <w:t>increase</w:t>
      </w:r>
      <w:r w:rsidR="008B63EB">
        <w:t xml:space="preserve"> diversity and </w:t>
      </w:r>
      <w:r w:rsidR="0085086C">
        <w:t xml:space="preserve">alter the </w:t>
      </w:r>
      <w:r w:rsidR="008B63EB">
        <w:t xml:space="preserve">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3817B0" w:rsidP="003817B0">
      <w:pPr>
        <w:spacing w:line="480" w:lineRule="auto"/>
        <w:ind w:firstLine="360"/>
      </w:pPr>
      <w:r>
        <w:t>The Hawaii MAT gradient consists of nine permanent 20 x 20 m plots along the eastern slope of Mauna Kea volcano within the Hawaii Experimental Tropical Forest and the Hakalau Forest National Wildlife Refuge on the Island of Hawaii</w:t>
      </w:r>
      <w:r w:rsidR="0085086C">
        <w:t xml:space="preserve"> </w:t>
      </w:r>
      <w:r w:rsidR="00E71C94">
        <w:fldChar w:fldCharType="begin"/>
      </w:r>
      <w:r w:rsidR="00B47E6D">
        <w:instrText xml:space="preserve"> ADDIN PAPERS2_CITATIONS &lt;citation&gt;&lt;uuid&gt;858B36EF-91FA-4892-AA9A-E9D1FBAFE36E&lt;/uuid&gt;&lt;priority&gt;19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AA682D">
        <w:rPr>
          <w:rFonts w:cs="Times New Roman"/>
        </w:rPr>
        <w:t>(Litton et al. 2011)</w:t>
      </w:r>
      <w:r w:rsidR="00E71C94">
        <w:fldChar w:fldCharType="end"/>
      </w:r>
      <w:r>
        <w:t>. The nine plots range in elevation from 800 to 1600 m, which corresponds to a 5.2</w:t>
      </w:r>
      <w:r>
        <w:sym w:font="Symbol" w:char="F0B0"/>
      </w:r>
      <w:r>
        <w:t xml:space="preserve"> C difference in MAT (13 – 18.2</w:t>
      </w:r>
      <w:r>
        <w:sym w:font="Symbol" w:char="F0B0"/>
      </w:r>
      <w:r>
        <w:t xml:space="preserve"> C; </w:t>
      </w:r>
      <w:proofErr w:type="gramStart"/>
      <w:r>
        <w:t>Table 1).</w:t>
      </w:r>
      <w:proofErr w:type="gramEnd"/>
      <w:r>
        <w:t xml:space="preserve"> All plots are in mature, closed-canopy tropical montane wet forest dominated by </w:t>
      </w:r>
      <w:r w:rsidRPr="00FE75B5">
        <w:rPr>
          <w:i/>
        </w:rPr>
        <w:t>Metrosideros polymorpha</w:t>
      </w:r>
      <w:r>
        <w:t xml:space="preserve"> with </w:t>
      </w:r>
      <w:r w:rsidR="00D91E0C">
        <w:t xml:space="preserve">very </w:t>
      </w:r>
      <w:r>
        <w:t xml:space="preserve">similar </w:t>
      </w:r>
      <w:r w:rsidR="009F6DA9">
        <w:t xml:space="preserve">geology and </w:t>
      </w:r>
      <w:r>
        <w:t xml:space="preserve">soil type. Soils are well-drained Acrudoxic </w:t>
      </w:r>
      <w:r w:rsidR="00D91E0C">
        <w:t xml:space="preserve">Hydrudands </w:t>
      </w:r>
      <w:r>
        <w:t xml:space="preserve">developed from ~20,000 year old volcanic ash </w:t>
      </w:r>
      <w:r w:rsidR="00E71C94">
        <w:fldChar w:fldCharType="begin"/>
      </w:r>
      <w:r w:rsidR="00B47E6D">
        <w:instrText xml:space="preserve"> ADDIN PAPERS2_CITATIONS &lt;citation&gt;&lt;uuid&gt;95715FC5-1229-4750-B931-E251DB2A4B74&lt;/uuid&gt;&lt;priority&gt;20&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9A111E">
        <w:rPr>
          <w:rFonts w:cs="Times New Roman"/>
        </w:rPr>
        <w:t>(Litton et al. 2011, Giardina et al. 2014)</w:t>
      </w:r>
      <w:r w:rsidR="00E71C94">
        <w:fldChar w:fldCharType="end"/>
      </w:r>
      <w:r w:rsidR="000E21C9">
        <w:t xml:space="preserve"> </w:t>
      </w:r>
      <w:r>
        <w:t xml:space="preserve">deposited on a single </w:t>
      </w:r>
      <w:r>
        <w:rPr>
          <w:rFonts w:ascii="Times" w:hAnsi="Times" w:cs="Times"/>
          <w:color w:val="000000"/>
        </w:rPr>
        <w:t>Pleistocene-age Mauna Kea lava flow dominated by hawaiite and mugearite</w:t>
      </w:r>
      <w:r w:rsidR="000D794E">
        <w:rPr>
          <w:rFonts w:ascii="Times" w:hAnsi="Times" w:cs="Times"/>
          <w:color w:val="000000"/>
        </w:rPr>
        <w:t xml:space="preserve"> </w:t>
      </w:r>
      <w:r w:rsidR="00E71C94">
        <w:rPr>
          <w:rFonts w:ascii="Times" w:hAnsi="Times" w:cs="Times"/>
          <w:color w:val="000000"/>
        </w:rPr>
        <w:fldChar w:fldCharType="begin"/>
      </w:r>
      <w:r w:rsidR="00B47E6D">
        <w:rPr>
          <w:rFonts w:ascii="Times" w:hAnsi="Times" w:cs="Times"/>
          <w:color w:val="000000"/>
        </w:rPr>
        <w:instrText xml:space="preserve"> ADDIN PAPERS2_CITATIONS &lt;citation&gt;&lt;uuid&gt;1CA9736D-53FC-4A44-BEFE-24DCBFBBDB30&lt;/uuid&gt;&lt;priority&gt;21&lt;/priority&gt;&lt;publications&gt;&lt;publication&gt;&lt;location&gt;&amp;lt;html&amp;gt;&amp;lt;head&amp;gt;&amp;lt;meta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71C94">
        <w:rPr>
          <w:rFonts w:ascii="Times" w:hAnsi="Times" w:cs="Times"/>
          <w:color w:val="000000"/>
        </w:rPr>
        <w:fldChar w:fldCharType="separate"/>
      </w:r>
      <w:r w:rsidR="009A111E">
        <w:rPr>
          <w:rFonts w:ascii="Times" w:hAnsi="Times" w:cs="Times"/>
        </w:rPr>
        <w:t>(Wolfe and Morris 1996, Litton et al. 2011)</w:t>
      </w:r>
      <w:r w:rsidR="00E71C94">
        <w:rPr>
          <w:rFonts w:ascii="Times" w:hAnsi="Times" w:cs="Times"/>
          <w:color w:val="000000"/>
        </w:rPr>
        <w:fldChar w:fldCharType="end"/>
      </w:r>
      <w:r>
        <w:rPr>
          <w:rFonts w:ascii="Times" w:hAnsi="Times" w:cs="Times"/>
          <w:color w:val="000000"/>
        </w:rPr>
        <w:t xml:space="preserve">. Mean annual rainfall is not constant across the MAT gradient, but both rainfall and potential evapotranspiration decline consistently with increasing elevation.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ight</w:t>
      </w:r>
      <w:r w:rsidR="00E70234">
        <w:t xml:space="preserve"> </w:t>
      </w:r>
      <w:r>
        <w:t>soil samples</w:t>
      </w:r>
      <w:r w:rsidRPr="003A0C05">
        <w:t xml:space="preserve"> </w:t>
      </w:r>
      <w:r w:rsidR="00E70234">
        <w:t>(</w:t>
      </w:r>
      <w:r w:rsidR="001924F5">
        <w:t xml:space="preserve">Oa and </w:t>
      </w:r>
      <w:r w:rsidR="00E70234">
        <w:t xml:space="preserve">A horizon material) </w:t>
      </w:r>
      <w:r>
        <w:t xml:space="preserve">in March of 2010 </w:t>
      </w:r>
      <w:r w:rsidRPr="003A0C05">
        <w:t xml:space="preserve">to a depth of 10 cm after removing </w:t>
      </w:r>
      <w:r>
        <w:t>undecomposed and partially decomposed litter (</w:t>
      </w:r>
      <w:r w:rsidR="00E70234">
        <w:t>Oi and Oe horizon material</w:t>
      </w:r>
      <w:r>
        <w:t xml:space="preserve">). We extracted </w:t>
      </w:r>
      <w:r w:rsidRPr="00211F26">
        <w:t xml:space="preserve">DNA from soil samples with the Powersoil DNA Isolation Kit (Mo-Bio Laboratories, Carlsbad, CA, USA) and submitted </w:t>
      </w:r>
      <w:r>
        <w:t xml:space="preserve">DNA samples </w:t>
      </w:r>
      <w:r w:rsidRPr="00211F26">
        <w:t xml:space="preserve">to the Research and Testing Laboratory (RTL, Lubbock, TX, USA) for tag-pyrosequencing. The V1-V3 region of the 16S rRNA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denoising and chimera removal were performed by RTL.</w:t>
      </w:r>
      <w:r>
        <w:t xml:space="preserve"> We assigned s</w:t>
      </w:r>
      <w:r w:rsidRPr="004D01F6">
        <w:t>equences</w:t>
      </w:r>
      <w:r>
        <w:t xml:space="preserve"> to operational taxonomic units (OTUs) </w:t>
      </w:r>
      <w:r w:rsidRPr="004D01F6">
        <w:t xml:space="preserve">using </w:t>
      </w:r>
      <w:r>
        <w:t>QIIME</w:t>
      </w:r>
      <w:r w:rsidRPr="004D01F6">
        <w:t xml:space="preserve"> version 1.7.0 </w:t>
      </w:r>
      <w:r w:rsidR="00E71C94">
        <w:fldChar w:fldCharType="begin"/>
      </w:r>
      <w:r w:rsidR="00B47E6D">
        <w:instrText xml:space="preserve"> ADDIN PAPERS2_CITATIONS &lt;citation&gt;&lt;uuid&gt;FC3397EF-C97B-454F-9A3E-4A0DA62DE984&lt;/uuid&gt;&lt;priority&gt;22&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E71C94">
        <w:fldChar w:fldCharType="separate"/>
      </w:r>
      <w:r w:rsidR="00AE0A98">
        <w:rPr>
          <w:rFonts w:cs="Times New Roman"/>
        </w:rPr>
        <w:t>(Caporaso et al. 2010)</w:t>
      </w:r>
      <w:r w:rsidR="00E71C94">
        <w:fldChar w:fldCharType="end"/>
      </w:r>
      <w:r w:rsidRPr="004D01F6">
        <w:t xml:space="preserve">. </w:t>
      </w:r>
      <w:r>
        <w:t>To cluster r</w:t>
      </w:r>
      <w:r w:rsidRPr="004D01F6">
        <w:t>eads into operational taxonomic units (</w:t>
      </w:r>
      <w:r>
        <w:t>OTUs), we used</w:t>
      </w:r>
      <w:r w:rsidRPr="004D01F6">
        <w:t xml:space="preserve"> the open-reference OTU picking </w:t>
      </w:r>
      <w:r>
        <w:t>algorithm</w:t>
      </w:r>
      <w:r w:rsidRPr="004D01F6">
        <w:t xml:space="preserve"> UCLUST </w:t>
      </w:r>
      <w:r w:rsidR="00E71C94">
        <w:fldChar w:fldCharType="begin"/>
      </w:r>
      <w:r w:rsidR="00B47E6D">
        <w:instrText xml:space="preserve"> ADDIN PAPERS2_CITATIONS &lt;citation&gt;&lt;uuid&gt;D35B0F0D-1AF1-4C9F-8C33-D1E762C89BD2&lt;/uuid&gt;&lt;priority&gt;23&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E71C94">
        <w:fldChar w:fldCharType="separate"/>
      </w:r>
      <w:r w:rsidR="00AE0A98">
        <w:rPr>
          <w:rFonts w:cs="Times New Roman"/>
        </w:rPr>
        <w:t>(Edgar 2010)</w:t>
      </w:r>
      <w:r w:rsidR="00E71C94">
        <w:fldChar w:fldCharType="end"/>
      </w:r>
      <w:r w:rsidRPr="004D01F6">
        <w:t xml:space="preserve"> at 97% sequence i</w:t>
      </w:r>
      <w:r>
        <w:t xml:space="preserve">dentity against the 13-5 release of the </w:t>
      </w:r>
      <w:r w:rsidRPr="004D01F6">
        <w:t xml:space="preserve">Greengenes database </w:t>
      </w:r>
      <w:r w:rsidR="00E71C94">
        <w:fldChar w:fldCharType="begin"/>
      </w:r>
      <w:r w:rsidR="00B47E6D">
        <w:instrText xml:space="preserve"> ADDIN PAPERS2_CITATIONS &lt;citation&gt;&lt;uuid&gt;A6DD50F1-285D-4D3F-AFE9-DF4681248D58&lt;/uuid&gt;&lt;priority&gt;24&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E71C94">
        <w:fldChar w:fldCharType="separate"/>
      </w:r>
      <w:r w:rsidR="00AE0A98">
        <w:rPr>
          <w:rFonts w:cs="Times New Roman"/>
        </w:rPr>
        <w:t>(DeSantis et al. 2006)</w:t>
      </w:r>
      <w:r w:rsidR="00E71C94">
        <w:fldChar w:fldCharType="end"/>
      </w:r>
      <w:r w:rsidRPr="004D01F6">
        <w:t>. OTUs containing a single sequence</w:t>
      </w:r>
      <w:r>
        <w:t xml:space="preserve"> were removed from the analysis. We rarefied samples to 2200 sequences because of unequal numbers of sequences amo</w:t>
      </w:r>
      <w:r w:rsidR="00E7572A">
        <w:t>ng soil samples. The rarefaction</w:t>
      </w:r>
      <w:r>
        <w:t xml:space="preserve"> process resulted in two soil samples with less than 2200 sequence reads</w:t>
      </w:r>
      <w:r w:rsidR="006C7775">
        <w:t xml:space="preserve">, each from a different MAT </w:t>
      </w:r>
      <w:r w:rsidR="00866943">
        <w:t>plot, which</w:t>
      </w:r>
      <w:r w:rsidR="006C7775">
        <w:t xml:space="preserve"> were </w:t>
      </w:r>
      <w:r>
        <w:t xml:space="preserve">excluded from further analysis. We repeated the rarefaction process 10 times for each sample, with subsequent statistical analyses based on within-sample means of the 10 random iterations. </w:t>
      </w:r>
    </w:p>
    <w:p w:rsidR="003817B0" w:rsidRPr="000E409F" w:rsidRDefault="003817B0" w:rsidP="000E409F">
      <w:pPr>
        <w:spacing w:line="480" w:lineRule="auto"/>
        <w:ind w:firstLine="360"/>
      </w:pPr>
      <w:r w:rsidRPr="000E409F">
        <w:t xml:space="preserve">We </w:t>
      </w:r>
      <w:r w:rsidR="003E3601">
        <w:t>quantified</w:t>
      </w:r>
      <w:r w:rsidR="003E3601" w:rsidRPr="000E409F">
        <w:t xml:space="preserve"> </w:t>
      </w:r>
      <w:r w:rsidRPr="000E409F">
        <w:t xml:space="preserve">OTU richness, phylogenetic diversity and community similarity metrics using python scripts in QIIME version 1.7.0 </w:t>
      </w:r>
      <w:r w:rsidR="00E71C94" w:rsidRPr="000E409F">
        <w:fldChar w:fldCharType="begin"/>
      </w:r>
      <w:r w:rsidR="00B47E6D">
        <w:instrText xml:space="preserve"> ADDIN PAPERS2_CITATIONS &lt;citation&gt;&lt;uuid&gt;112B05C8-F633-4437-875A-BA80CFA0F3E8&lt;/uuid&gt;&lt;priority&gt;25&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E71C94" w:rsidRPr="000E409F">
        <w:fldChar w:fldCharType="separate"/>
      </w:r>
      <w:r w:rsidR="00AE0A98" w:rsidRPr="000E409F">
        <w:t>(Caporaso et al. 2010)</w:t>
      </w:r>
      <w:r w:rsidR="00E71C94" w:rsidRPr="000E409F">
        <w:fldChar w:fldCharType="end"/>
      </w:r>
      <w:r w:rsidRPr="000E409F">
        <w:t xml:space="preserve">. We used the Chao1 richness estimator </w:t>
      </w:r>
      <w:r w:rsidR="00E71C94" w:rsidRPr="000E409F">
        <w:fldChar w:fldCharType="begin"/>
      </w:r>
      <w:r w:rsidR="00B47E6D">
        <w:instrText xml:space="preserve"> ADDIN PAPERS2_CITATIONS &lt;citation&gt;&lt;uuid&gt;4B8B1E7E-D34C-418C-BB3E-D43068D00212&lt;/uuid&gt;&lt;priority&gt;26&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E71C94" w:rsidRPr="000E409F">
        <w:fldChar w:fldCharType="separate"/>
      </w:r>
      <w:r w:rsidR="00AE0A98" w:rsidRPr="000E409F">
        <w:t>(Chao 1984)</w:t>
      </w:r>
      <w:r w:rsidR="00E71C94" w:rsidRPr="000E409F">
        <w:fldChar w:fldCharType="end"/>
      </w:r>
      <w:r w:rsidRPr="000E409F">
        <w:t xml:space="preserve"> to estimate OTU richness per sample and Faith’s </w:t>
      </w:r>
      <w:r w:rsidR="003E3601">
        <w:fldChar w:fldCharType="begin"/>
      </w:r>
      <w:r w:rsidR="00B47E6D">
        <w:instrText xml:space="preserve"> ADDIN PAPERS2_CITATIONS &lt;citation&gt;&lt;uuid&gt;1ABD751C-3A3F-4AD6-AEA5-2CD3C4068A26&lt;/uuid&gt;&lt;priority&gt;1&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gt;&lt;suppress&gt;A&lt;/suppress&gt;&lt;/cite&gt;&lt;/cites&gt;&lt;/citation&gt;</w:instrText>
      </w:r>
      <w:r w:rsidR="003E3601">
        <w:fldChar w:fldCharType="separate"/>
      </w:r>
      <w:r w:rsidR="00B47E6D">
        <w:rPr>
          <w:rFonts w:cs="Times New Roman"/>
        </w:rPr>
        <w:t>(1992)</w:t>
      </w:r>
      <w:r w:rsidR="003E3601">
        <w:fldChar w:fldCharType="end"/>
      </w:r>
      <w:r w:rsidR="003E3601">
        <w:t xml:space="preserve"> </w:t>
      </w:r>
      <w:r w:rsidRPr="000E409F">
        <w:t>phylogenetic diversity index (</w:t>
      </w:r>
      <w:r w:rsidR="003E3601">
        <w:t>Faith</w:t>
      </w:r>
      <w:r w:rsidR="003E3601">
        <w:t>’</w:t>
      </w:r>
      <w:r w:rsidR="003E3601">
        <w:t xml:space="preserve">s </w:t>
      </w:r>
      <w:r w:rsidRPr="000E409F">
        <w:t xml:space="preserve">PD) to estimate phylogenetic diversity. To compare OTU composition across MAT plots, we constructed community similarity matrices based on both taxonomic similarity and phylogenetic similarity. We used the Bray-Curtis distance index to construct a taxonomic similarity matrix and </w:t>
      </w:r>
      <w:r w:rsidR="003E3601">
        <w:t xml:space="preserve">the </w:t>
      </w:r>
      <w:r w:rsidRPr="000E409F">
        <w:t xml:space="preserve">weighted UniFrac distance metric </w:t>
      </w:r>
      <w:r w:rsidR="00E71C94" w:rsidRPr="000E409F">
        <w:fldChar w:fldCharType="begin"/>
      </w:r>
      <w:r w:rsidR="00B47E6D">
        <w:instrText xml:space="preserve"> ADDIN PAPERS2_CITATIONS &lt;citation&gt;&lt;uuid&gt;F75B4EE8-11D9-4929-8CA9-63A68C64C543&lt;/uuid&gt;&lt;priority&gt;28&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E71C94" w:rsidRPr="000E409F">
        <w:fldChar w:fldCharType="separate"/>
      </w:r>
      <w:r w:rsidR="00AE0A98" w:rsidRPr="000E409F">
        <w:t>(Lozupone and Knight 2005)</w:t>
      </w:r>
      <w:r w:rsidR="00E71C94" w:rsidRPr="000E409F">
        <w:fldChar w:fldCharType="end"/>
      </w:r>
      <w:r w:rsidRPr="000E409F">
        <w:t xml:space="preserve"> to construct </w:t>
      </w:r>
      <w:r w:rsidR="003E3601">
        <w:t xml:space="preserve">a </w:t>
      </w:r>
      <w:r w:rsidRPr="000E409F">
        <w:t>phylogenetic similarity matri</w:t>
      </w:r>
      <w:r w:rsidR="003E3601">
        <w:t>x</w:t>
      </w:r>
      <w:r w:rsidRPr="000E409F">
        <w:t xml:space="preserve">.  </w:t>
      </w:r>
    </w:p>
    <w:p w:rsidR="00E0730B" w:rsidRPr="00B033E1" w:rsidRDefault="003817B0" w:rsidP="00B033E1">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w:t>
      </w:r>
      <w:proofErr w:type="gramStart"/>
      <w:r w:rsidRPr="00B033E1">
        <w:t>an</w:t>
      </w:r>
      <w:proofErr w:type="gramEnd"/>
      <w:r w:rsidRPr="00B033E1">
        <w:t xml:space="preserve"> α-level of 0.10 for all tests due to small sample sizes (n = 9). We used ordinary least-squares regression to determine whether OTU richness, phylogenetic diversity or the relative abundance of individual phyla varied significantly as a function of MAT. To visualize similarities in community composition across the MAT gradient, we used taxonomic (Bray-Curtis) and phylogenetic (weighted UniFrac) similarity matrices to construct non-metric multidimensional scaling (NMDS) ordinations using the vegan package </w:t>
      </w:r>
      <w:r w:rsidR="00522925">
        <w:t xml:space="preserve">(version 2.0-10) </w:t>
      </w:r>
      <w:r w:rsidRPr="00B033E1">
        <w:t xml:space="preserve">in R. We quantified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w:t>
      </w:r>
      <w:r w:rsidR="00522925">
        <w:t xml:space="preserve">total belowground carbon flux </w:t>
      </w:r>
      <w:r w:rsidR="00E71C94">
        <w:fldChar w:fldCharType="begin"/>
      </w:r>
      <w:r w:rsidR="00B47E6D">
        <w:instrText xml:space="preserve"> ADDIN PAPERS2_CITATIONS &lt;citation&gt;&lt;uuid&gt;318A4A3B-7974-4DE4-97DB-B34879DFAFA5&lt;/uuid&gt;&lt;priority&gt;29&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A52F5A">
        <w:rPr>
          <w:rFonts w:cs="Times New Roman"/>
        </w:rPr>
        <w:t>(Giardina et al. 2014)</w:t>
      </w:r>
      <w:r w:rsidR="00E71C94">
        <w:fldChar w:fldCharType="end"/>
      </w:r>
      <w:r w:rsidRPr="00B033E1">
        <w:t xml:space="preserve"> </w:t>
      </w:r>
      <w:r w:rsidR="00522925">
        <w:t xml:space="preserve">and soil pH </w:t>
      </w:r>
      <w:r w:rsidRPr="00B033E1">
        <w:t xml:space="preserve">with permutational multivariate analyses of variance (PERMANOVA) using taxonomic (Bray-Curtis) and phylogenetic (weighted UniFrac) measures of </w:t>
      </w:r>
      <w:r w:rsidR="001507F1">
        <w:t xml:space="preserve">community </w:t>
      </w:r>
      <w:r w:rsidRPr="00B033E1">
        <w:t xml:space="preserve">similarity. </w:t>
      </w:r>
      <w:r w:rsidR="003E3601">
        <w:t xml:space="preserve">We used </w:t>
      </w:r>
      <w:r w:rsidR="003E3601" w:rsidRPr="00B033E1">
        <w:t xml:space="preserve">the ‘adonis’ function </w:t>
      </w:r>
      <w:r w:rsidR="003E3601" w:rsidRPr="00B033E1">
        <w:fldChar w:fldCharType="begin"/>
      </w:r>
      <w:r w:rsidR="00B47E6D">
        <w:instrText xml:space="preserve"> ADDIN PAPERS2_CITATIONS &lt;citation&gt;&lt;uuid&gt;E4B95F2A-4B25-4CDD-878F-E29836A32D9D&lt;/uuid&gt;&lt;priority&gt;30&lt;/priority&gt;&lt;publications&gt;&lt;publication&gt;&lt;volume&gt;26&lt;/volume&gt;&lt;publication_date&gt;99200100001200000000200000&lt;/publication_date&gt;&lt;number&gt;1&lt;/number&gt;&lt;startpage&gt;32&lt;/startpage&gt;&lt;title&gt;A new method for non</w:instrText>
      </w:r>
      <w:r w:rsidR="00B47E6D">
        <w:rPr>
          <w:rFonts w:ascii="Noteworthy Light" w:hAnsi="Noteworthy Light" w:cs="Noteworthy Light"/>
        </w:rPr>
        <w:instrText>‐</w:instrText>
      </w:r>
      <w:r w:rsidR="00B47E6D">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3E3601" w:rsidRPr="00B033E1">
        <w:fldChar w:fldCharType="separate"/>
      </w:r>
      <w:r w:rsidR="003E3601" w:rsidRPr="00B033E1">
        <w:t>(Anderson 2001)</w:t>
      </w:r>
      <w:r w:rsidR="003E3601" w:rsidRPr="00B033E1">
        <w:fldChar w:fldCharType="end"/>
      </w:r>
      <w:r w:rsidR="003E3601" w:rsidRPr="00B033E1">
        <w:t xml:space="preserve"> in the vegan R package</w:t>
      </w:r>
      <w:r w:rsidR="003E3601">
        <w:t xml:space="preserve"> to conduct </w:t>
      </w:r>
      <w:r w:rsidRPr="00B033E1">
        <w:t>PERMANOVA</w:t>
      </w:r>
      <w:r w:rsidR="003E3601">
        <w:t xml:space="preserve"> tests</w:t>
      </w:r>
      <w:r w:rsidRPr="00B033E1">
        <w:t xml:space="preserve">. </w:t>
      </w:r>
      <w:r w:rsidR="00152FBC">
        <w:t xml:space="preserve">We estimated bacterial OTU evenness in each MAT plot using Pielou’s J </w:t>
      </w:r>
      <w:r w:rsidR="001507F1">
        <w:t xml:space="preserve">(Pielou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866943" w:rsidP="00C01BBD">
      <w:pPr>
        <w:spacing w:line="480" w:lineRule="auto"/>
        <w:ind w:firstLine="360"/>
      </w:pPr>
      <w:r>
        <w:t>In contrast to our hypothesis, ba</w:t>
      </w:r>
      <w:r w:rsidR="006A64EE">
        <w:t xml:space="preserve">cterial diversity </w:t>
      </w:r>
      <w:r>
        <w:t>did not vary</w:t>
      </w:r>
      <w:r w:rsidR="006A64EE">
        <w:t xml:space="preserve"> with temperature across </w:t>
      </w:r>
      <w:r w:rsidR="00A07894">
        <w:t xml:space="preserve">this </w:t>
      </w:r>
      <w:r w:rsidR="006A64EE">
        <w:t>well-constrained MAT gradient</w:t>
      </w:r>
      <w:r>
        <w:t xml:space="preserve"> in tropical montane wet forests.</w:t>
      </w:r>
      <w:r w:rsidR="00D23872">
        <w:t xml:space="preserve"> </w:t>
      </w:r>
      <w:r w:rsidR="006A64EE">
        <w:t xml:space="preserve">The </w:t>
      </w:r>
      <w:r w:rsidR="001E0220">
        <w:t xml:space="preserve">observed </w:t>
      </w:r>
      <w:r w:rsidR="006A64EE">
        <w:t>number of bacterial OTUs</w:t>
      </w:r>
      <w:r w:rsidR="00E77BD8">
        <w:t xml:space="preserve"> </w:t>
      </w:r>
      <w:r w:rsidR="002D7046">
        <w:t xml:space="preserve">averaged </w:t>
      </w:r>
      <w:r w:rsidR="001E0220">
        <w:t>571</w:t>
      </w:r>
      <w:r w:rsidR="002D7046">
        <w:t xml:space="preserve"> (</w:t>
      </w:r>
      <w:r w:rsidR="002D7046">
        <w:sym w:font="Symbol" w:char="F0B1"/>
      </w:r>
      <w:r w:rsidR="002D7046">
        <w:t xml:space="preserve"> </w:t>
      </w:r>
      <w:r w:rsidR="001E0220">
        <w:t>93</w:t>
      </w:r>
      <w:r w:rsidR="002D7046">
        <w:t xml:space="preserve">; 95% CI) but </w:t>
      </w:r>
      <w:r w:rsidR="00E77BD8">
        <w:t xml:space="preserve">did not vary with MAT </w:t>
      </w:r>
      <w:r w:rsidR="001E0220">
        <w:t>(</w:t>
      </w:r>
      <w:r w:rsidR="00E77BD8">
        <w:t>R</w:t>
      </w:r>
      <w:r w:rsidR="00E77BD8" w:rsidRPr="00E77BD8">
        <w:rPr>
          <w:vertAlign w:val="superscript"/>
        </w:rPr>
        <w:t>2</w:t>
      </w:r>
      <w:r w:rsidR="002D7046">
        <w:t xml:space="preserve"> = 0.0</w:t>
      </w:r>
      <w:r w:rsidR="001E0220">
        <w:t>3</w:t>
      </w:r>
      <w:r w:rsidR="000D794E">
        <w:t>, P = 0.</w:t>
      </w:r>
      <w:r w:rsidR="001E0220">
        <w:t>64</w:t>
      </w:r>
      <w:r w:rsidR="000D794E">
        <w:t>; Fig. 1</w:t>
      </w:r>
      <w:r w:rsidR="002D7046">
        <w:t>)</w:t>
      </w:r>
      <w:r w:rsidR="00C71683">
        <w:t xml:space="preserve">. </w:t>
      </w:r>
      <w:r w:rsidR="00CE68A3">
        <w:t xml:space="preserve">Likewise, </w:t>
      </w:r>
      <w:r w:rsidR="001E0220">
        <w:t xml:space="preserve">Chao1 estimated OTU richness </w:t>
      </w:r>
      <w:r w:rsidR="00CE68A3">
        <w:t>did not vary with MAT (R</w:t>
      </w:r>
      <w:r w:rsidR="00B4402E" w:rsidRPr="00B4402E">
        <w:rPr>
          <w:vertAlign w:val="superscript"/>
        </w:rPr>
        <w:t>2</w:t>
      </w:r>
      <w:r w:rsidR="00CE68A3">
        <w:t xml:space="preserve"> = 0.06, P = 0.53), averaging</w:t>
      </w:r>
      <w:r w:rsidR="001E0220">
        <w:t xml:space="preserve"> 1106 (</w:t>
      </w:r>
      <w:r w:rsidR="001E0220">
        <w:sym w:font="Symbol" w:char="F0B1"/>
      </w:r>
      <w:r w:rsidR="001E0220">
        <w:t xml:space="preserve"> 174; </w:t>
      </w:r>
      <w:r w:rsidR="00CE68A3">
        <w:t xml:space="preserve">95% CI) across the MAT gradient. </w:t>
      </w:r>
      <w:r w:rsidR="00A07894">
        <w:t xml:space="preserve">Finally, there </w:t>
      </w:r>
      <w:r w:rsidR="00A31882">
        <w:t>was</w:t>
      </w:r>
      <w:r w:rsidR="00C71683">
        <w:t xml:space="preserve"> </w:t>
      </w:r>
      <w:r w:rsidR="00D23872">
        <w:t xml:space="preserve">no </w:t>
      </w:r>
      <w:r w:rsidR="00E77BD8">
        <w:t>relationship between MAT and phylogenetic diversity (adj. R</w:t>
      </w:r>
      <w:r w:rsidR="00E77BD8" w:rsidRPr="00E77BD8">
        <w:rPr>
          <w:vertAlign w:val="superscript"/>
        </w:rPr>
        <w:t>2</w:t>
      </w:r>
      <w:r w:rsidR="00D23872">
        <w:t xml:space="preserve"> = 0.07, P = </w:t>
      </w:r>
      <w:r w:rsidR="002D7046">
        <w:t xml:space="preserve">0.48), which averaged </w:t>
      </w:r>
      <w:r w:rsidR="00D23872">
        <w:t>45 (</w:t>
      </w:r>
      <w:r w:rsidR="00D23872">
        <w:sym w:font="Symbol" w:char="F0B1"/>
      </w:r>
      <w:r w:rsidR="002D7046">
        <w:t xml:space="preserve"> 7; 95% CI) across the MAT gradient</w:t>
      </w:r>
      <w:r w:rsidR="000D794E">
        <w:t xml:space="preserve"> (Fig. </w:t>
      </w:r>
      <w:r>
        <w:t>1</w:t>
      </w:r>
      <w:r w:rsidR="00C71683">
        <w:t>)</w:t>
      </w:r>
      <w:r w:rsidR="002D7046">
        <w:t xml:space="preserve">. </w:t>
      </w:r>
    </w:p>
    <w:p w:rsidR="003362CC" w:rsidRDefault="000D794E" w:rsidP="003362CC">
      <w:pPr>
        <w:spacing w:line="480" w:lineRule="auto"/>
        <w:ind w:firstLine="360"/>
      </w:pPr>
      <w:r>
        <w:t xml:space="preserve">Similar to trends for diversity, we found </w:t>
      </w:r>
      <w:r w:rsidR="00C21855">
        <w:t xml:space="preserve">no </w:t>
      </w:r>
      <w:r>
        <w:t>sup</w:t>
      </w:r>
      <w:r w:rsidR="00C21855">
        <w:t>port for</w:t>
      </w:r>
      <w:r w:rsidR="00D642C7">
        <w:t xml:space="preserve"> our hypothesis that</w:t>
      </w:r>
      <w:r>
        <w:t xml:space="preserve"> </w:t>
      </w:r>
      <w:r w:rsidR="007D290E">
        <w:t xml:space="preserve">temperature </w:t>
      </w:r>
      <w:r w:rsidR="00866943">
        <w:t>drives</w:t>
      </w:r>
      <w:r w:rsidR="007D290E">
        <w:t xml:space="preserve"> bacterial community composition in tropical montane wet forest soils</w:t>
      </w:r>
      <w:r>
        <w:t xml:space="preserve">. </w:t>
      </w:r>
      <w:r w:rsidR="00D642C7">
        <w:t xml:space="preserve">Soils across the MAT gradient </w:t>
      </w:r>
      <w:r w:rsidR="00CB4F78">
        <w:t xml:space="preserve">were dominated by </w:t>
      </w:r>
      <w:r w:rsidR="00D642C7">
        <w:t xml:space="preserve">the phyla </w:t>
      </w:r>
      <w:r>
        <w:t xml:space="preserve">Proteobacteria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r w:rsidR="006A64EE">
        <w:t>Acidobacteria</w:t>
      </w:r>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Fig. 3</w:t>
      </w:r>
      <w:r w:rsidR="006A64EE">
        <w:t xml:space="preserve">), a pattern consistent with other low pH wet tropical forest soils </w:t>
      </w:r>
      <w:r w:rsidR="00E71C94">
        <w:fldChar w:fldCharType="begin"/>
      </w:r>
      <w:r w:rsidR="00B47E6D">
        <w:instrText xml:space="preserve"> ADDIN PAPERS2_CITATIONS &lt;citation&gt;&lt;uuid&gt;899CFF3C-F531-4518-9A89-7E9CF591C4C4&lt;/uuid&gt;&lt;priority&gt;31&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E71C94">
        <w:fldChar w:fldCharType="separate"/>
      </w:r>
      <w:r w:rsidRPr="00A07894">
        <w:rPr>
          <w:rFonts w:cs="Times New Roman"/>
        </w:rPr>
        <w:t>(Lauber et al. 2009, Nemergut et al. 2010, Fierer et al. 2011, Rodrigues et al. 2013, Lee-Cruz et al. 2013)</w:t>
      </w:r>
      <w:r w:rsidR="00E71C94">
        <w:fldChar w:fldCharType="end"/>
      </w:r>
      <w:r w:rsidR="000A26C7" w:rsidRPr="00A07894">
        <w:t xml:space="preserve">. </w:t>
      </w:r>
      <w:r w:rsidR="000A26C7">
        <w:t>N</w:t>
      </w:r>
      <w:r w:rsidR="006A64EE">
        <w:t>one of the bacterial phyla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Proteobacteria were in the class Alphaproteobacteria, and most Alphaproteobacteria were either in the genus Rhodoplanes (family Hyphomicrobiaceae; 18% </w:t>
      </w:r>
      <w:r w:rsidR="00152FBC">
        <w:sym w:font="Symbol" w:char="F0B1"/>
      </w:r>
      <w:r w:rsidR="00152FBC">
        <w:t xml:space="preserve"> 3% of sequences per MAT plot) or the family Rhodospirillaceae (10% </w:t>
      </w:r>
      <w:r w:rsidR="00152FBC">
        <w:sym w:font="Symbol" w:char="F0B1"/>
      </w:r>
      <w:r w:rsidR="00152FBC">
        <w:t xml:space="preserve"> 3% of sequences per MAT plot). Bacteria in</w:t>
      </w:r>
      <w:r w:rsidR="00CA1338">
        <w:t xml:space="preserve"> </w:t>
      </w:r>
      <w:r w:rsidR="00152FBC">
        <w:t xml:space="preserve">phylum </w:t>
      </w:r>
      <w:r w:rsidR="00CA1338">
        <w:t>Acidobacteria were dominated by taxa within the family Koribacteraceae, a group of acidophilic</w:t>
      </w:r>
      <w:r w:rsidR="009C70CF">
        <w:t xml:space="preserve"> heterotrophs, which averaged 23</w:t>
      </w:r>
      <w:r w:rsidR="00CA1338">
        <w:t>% (</w:t>
      </w:r>
      <w:r w:rsidR="00CA1338">
        <w:sym w:font="Symbol" w:char="F0B1"/>
      </w:r>
      <w:r w:rsidR="009C70CF">
        <w:t xml:space="preserve"> 5</w:t>
      </w:r>
      <w:r w:rsidR="00CA1338">
        <w:t xml:space="preserve">%) of sequences across the gradient. </w:t>
      </w:r>
    </w:p>
    <w:p w:rsidR="00F203EE" w:rsidRDefault="00E44919" w:rsidP="003362CC">
      <w:pPr>
        <w:spacing w:line="480" w:lineRule="auto"/>
        <w:ind w:firstLine="360"/>
      </w:pPr>
      <w:r>
        <w:t>At the OTU-level, evenness estimated by Pielou’s J did not vary as a function of MAT (adj. R</w:t>
      </w:r>
      <w:r w:rsidRPr="007C462E">
        <w:rPr>
          <w:vertAlign w:val="superscript"/>
        </w:rPr>
        <w:t>2</w:t>
      </w:r>
      <w:r>
        <w:t xml:space="preserve"> = 0.16, P = 0.16; mean Pielou’s J = 0.56 </w:t>
      </w:r>
      <w:r>
        <w:sym w:font="Symbol" w:char="F0B1"/>
      </w:r>
      <w:r>
        <w:t xml:space="preserve"> 0.02 across the MAT gradient)</w:t>
      </w:r>
      <w:r w:rsidR="00434FD1">
        <w:t>.</w:t>
      </w:r>
      <w:r>
        <w:t xml:space="preserve"> </w:t>
      </w:r>
      <w:r w:rsidR="00434FD1">
        <w:t xml:space="preserve">There was also </w:t>
      </w:r>
      <w:r w:rsidR="00D642C7">
        <w:t>a large amount of overlap in community compo</w:t>
      </w:r>
      <w:r w:rsidR="007D290E">
        <w:t>s</w:t>
      </w:r>
      <w:r w:rsidR="007C462E">
        <w:t>ition among MAT plots (Fig. 4)</w:t>
      </w:r>
      <w:r>
        <w:t>.</w:t>
      </w:r>
      <w:r w:rsidR="007C462E">
        <w:t xml:space="preserve"> </w:t>
      </w:r>
      <w:r w:rsidR="001E0220">
        <w:t>Temperature was not a significant predictor of</w:t>
      </w:r>
      <w:r w:rsidR="007C462E">
        <w:t xml:space="preserve"> </w:t>
      </w:r>
      <w:r w:rsidR="00D642C7">
        <w:t xml:space="preserve">variance in </w:t>
      </w:r>
      <w:r w:rsidR="001E0220">
        <w:t xml:space="preserve">either </w:t>
      </w:r>
      <w:r w:rsidR="00D642C7">
        <w:t>taxonomic</w:t>
      </w:r>
      <w:r w:rsidR="00243528">
        <w:t xml:space="preserve"> </w:t>
      </w:r>
      <w:r w:rsidR="00D642C7">
        <w:t xml:space="preserve">similarity </w:t>
      </w:r>
      <w:r w:rsidR="001E0220">
        <w:t>or</w:t>
      </w:r>
      <w:r w:rsidR="00D642C7">
        <w:t xml:space="preserve"> phylogenetic similarity </w:t>
      </w:r>
      <w:r w:rsidR="007D290E">
        <w:t xml:space="preserve">between communities </w:t>
      </w:r>
      <w:r w:rsidR="007C462E">
        <w:t xml:space="preserve">across the </w:t>
      </w:r>
      <w:r w:rsidR="006C7775">
        <w:t xml:space="preserve">MAT </w:t>
      </w:r>
      <w:r w:rsidR="007C462E">
        <w:t xml:space="preserve">gradient </w:t>
      </w:r>
      <w:r w:rsidR="00D642C7">
        <w:t>(</w:t>
      </w:r>
      <w:r w:rsidR="00243528">
        <w:t xml:space="preserve">Table </w:t>
      </w:r>
      <w:r w:rsidR="00522925">
        <w:t>2</w:t>
      </w:r>
      <w:r w:rsidR="00243528">
        <w:t>)</w:t>
      </w:r>
      <w:r w:rsidR="00D642C7">
        <w:t xml:space="preserve">. </w:t>
      </w:r>
      <w:r w:rsidR="001F4810">
        <w:t>Likewise, t</w:t>
      </w:r>
      <w:r w:rsidR="008B7406">
        <w:t>otal belowground carbon flux (</w:t>
      </w:r>
      <w:r w:rsidR="008156BC">
        <w:t>TBCF</w:t>
      </w:r>
      <w:r w:rsidR="008B7406">
        <w:t>)</w:t>
      </w:r>
      <w:r w:rsidR="001E0220">
        <w:t xml:space="preserve"> and soil pH </w:t>
      </w:r>
      <w:r w:rsidR="008156BC">
        <w:t>w</w:t>
      </w:r>
      <w:r w:rsidR="001E0220">
        <w:t>ere</w:t>
      </w:r>
      <w:r w:rsidR="008156BC">
        <w:t xml:space="preserve"> </w:t>
      </w:r>
      <w:r w:rsidR="001E0220">
        <w:t xml:space="preserve">not </w:t>
      </w:r>
      <w:r w:rsidR="008156BC">
        <w:t>significant predictor</w:t>
      </w:r>
      <w:r w:rsidR="001E0220">
        <w:t>s</w:t>
      </w:r>
      <w:r w:rsidR="008156BC">
        <w:t xml:space="preserve"> of either </w:t>
      </w:r>
      <w:r w:rsidR="007D290E">
        <w:t>taxonomic or phylogenetic</w:t>
      </w:r>
      <w:r w:rsidR="008156BC">
        <w:t xml:space="preserve"> </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w:t>
      </w:r>
      <w:r w:rsidR="001E0220">
        <w:t>2</w:t>
      </w:r>
      <w:r w:rsidR="007C462E">
        <w:t>)</w:t>
      </w:r>
      <w:r w:rsidR="008156BC">
        <w:t xml:space="preserve">. </w:t>
      </w:r>
      <w:r w:rsidR="00434FD1">
        <w:t>Within-plot heterogeneity in bacterial composition was lower than between-plot heterogeneity based on</w:t>
      </w:r>
      <w:r w:rsidR="00B3415A">
        <w:t xml:space="preserve"> </w:t>
      </w:r>
      <w:r w:rsidR="00434FD1">
        <w:t xml:space="preserve">lower </w:t>
      </w:r>
      <w:r w:rsidR="00B3415A">
        <w:t xml:space="preserve">mean phylogenetic distance (weighted UniFrac) </w:t>
      </w:r>
      <w:r w:rsidR="00434FD1">
        <w:t xml:space="preserve">in soil samples within MAT plots than </w:t>
      </w:r>
      <w:r w:rsidR="00B3415A">
        <w:t xml:space="preserve">in soil samples between MAT plots (t = </w:t>
      </w:r>
      <w:r w:rsidR="009C7EDD">
        <w:t>-2.74</w:t>
      </w:r>
      <w:r w:rsidR="00B3415A">
        <w:t>, P &lt; 0.01)</w:t>
      </w:r>
      <w:r w:rsidR="000B7131">
        <w:t xml:space="preserve">.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 xml:space="preserve">Quantifying the temperature sensitivity of soil bacterial communities is critical to understanding how tropical forest ecosystems will respond to </w:t>
      </w:r>
      <w:r w:rsidR="001F4810">
        <w:t xml:space="preserve">a </w:t>
      </w:r>
      <w:r w:rsidR="000B7131">
        <w:t xml:space="preserve">changing </w:t>
      </w:r>
      <w:r>
        <w:t xml:space="preserve">climate. To </w:t>
      </w:r>
      <w:r w:rsidR="00CE68A3">
        <w:t>examine how</w:t>
      </w:r>
      <w:r>
        <w:t xml:space="preserve"> long-ter</w:t>
      </w:r>
      <w:r w:rsidR="00CE68A3">
        <w:t>m, whole-ecosystem warming influences the</w:t>
      </w:r>
      <w:r>
        <w:t xml:space="preserve"> diversity and composition of soil bacterial communities, we used a highly constrained MAT gradient in closed-canopy Hawaiian tropical montane wet forests where other potentially confounding factors, including dominant vegetation, soil chemistry and soil moisture, </w:t>
      </w:r>
      <w:r w:rsidR="00DB6D23">
        <w:t>are</w:t>
      </w:r>
      <w:r>
        <w:t xml:space="preserve"> constant. Previous work along this gradient indicates that rising MAT drives sharp increases in </w:t>
      </w:r>
      <w:r w:rsidR="00926E76">
        <w:t>above and belowground carbon process rates</w:t>
      </w:r>
      <w:r w:rsidR="001F4810">
        <w:t xml:space="preserve"> </w:t>
      </w:r>
      <w:r w:rsidR="00E71C94">
        <w:fldChar w:fldCharType="begin"/>
      </w:r>
      <w:r w:rsidR="00B47E6D">
        <w:instrText xml:space="preserve"> ADDIN PAPERS2_CITATIONS &lt;citation&gt;&lt;uuid&gt;6904B2C3-1BB6-43AD-9DD1-757C36C65A37&lt;/uuid&gt;&lt;priority&gt;32&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E71C94">
        <w:fldChar w:fldCharType="separate"/>
      </w:r>
      <w:r w:rsidR="00AA682D">
        <w:rPr>
          <w:rFonts w:cs="Times New Roman"/>
        </w:rPr>
        <w:t>(Litton et al. 2011, Bothwell et al. 2014, Giardina et al. 2014)</w:t>
      </w:r>
      <w:r w:rsidR="00E71C94">
        <w:fldChar w:fldCharType="end"/>
      </w:r>
      <w:r w:rsidR="001F4810">
        <w:t xml:space="preserve">. </w:t>
      </w:r>
      <w:r w:rsidR="00A07894">
        <w:t>I</w:t>
      </w:r>
      <w:r w:rsidR="001F4810">
        <w:t xml:space="preserve">ncreasing carbon fluxes with temperature, along with evidence from other studies indicating that bacterial diversity and community composition are sensitive to increasing carbon inputs </w:t>
      </w:r>
      <w:r w:rsidR="00E71C94">
        <w:fldChar w:fldCharType="begin"/>
      </w:r>
      <w:r w:rsidR="00B47E6D">
        <w:instrText xml:space="preserve"> ADDIN PAPERS2_CITATIONS &lt;citation&gt;&lt;uuid&gt;B0919B4A-859A-47CA-ADFB-3D016FCBE64D&lt;/uuid&gt;&lt;priority&gt;33&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s&gt;&lt;cites&gt;&lt;/cites&gt;&lt;/citation&gt;</w:instrText>
      </w:r>
      <w:r w:rsidR="00E71C94">
        <w:fldChar w:fldCharType="separate"/>
      </w:r>
      <w:r w:rsidR="00AA682D">
        <w:rPr>
          <w:rFonts w:cs="Times New Roman"/>
        </w:rPr>
        <w:t>(Carney et al. 2007, Nemergut et al. 2010, Landa et al. 2013)</w:t>
      </w:r>
      <w:r w:rsidR="00E71C94">
        <w:fldChar w:fldCharType="end"/>
      </w:r>
      <w:r w:rsidR="001F4810">
        <w:t xml:space="preserve">, </w:t>
      </w:r>
      <w:r>
        <w:t>le</w:t>
      </w:r>
      <w:r w:rsidR="001F4810">
        <w:t>d</w:t>
      </w:r>
      <w:r>
        <w:t xml:space="preserve"> us to hypothesize that rising MAT </w:t>
      </w:r>
      <w:r w:rsidR="001F4810">
        <w:t xml:space="preserve">and the concurrent increase in </w:t>
      </w:r>
      <w:r w:rsidR="00A07894">
        <w:t xml:space="preserve">belowground </w:t>
      </w:r>
      <w:r w:rsidR="001F4810">
        <w:t xml:space="preserve">carbon availability </w:t>
      </w:r>
      <w:r>
        <w:t xml:space="preserve">would drive substantial shifts in the diversity and composition of soil bacteria. </w:t>
      </w:r>
    </w:p>
    <w:p w:rsidR="00C21855" w:rsidRDefault="0002576E" w:rsidP="00C21855">
      <w:pPr>
        <w:spacing w:line="480" w:lineRule="auto"/>
        <w:ind w:firstLine="360"/>
      </w:pPr>
      <w:r>
        <w:t xml:space="preserve">In contrast to our hypothesis, we found </w:t>
      </w:r>
      <w:r w:rsidR="00344161">
        <w:t xml:space="preserve">that </w:t>
      </w:r>
      <w:r w:rsidR="0024743C">
        <w:t xml:space="preserve">bacterial community structure was insensitive to large increases in MAT and </w:t>
      </w:r>
      <w:r w:rsidR="00A07894">
        <w:t xml:space="preserve">belowground </w:t>
      </w:r>
      <w:r w:rsidR="0024743C">
        <w:t xml:space="preserve">carbon availability in </w:t>
      </w:r>
      <w:r w:rsidR="00344161">
        <w:t>Hawaiian tropical montane wet forests</w:t>
      </w:r>
      <w:r w:rsidR="009C7EDD">
        <w:t xml:space="preserve">, </w:t>
      </w:r>
      <w:r w:rsidR="00344161">
        <w:t>suggest</w:t>
      </w:r>
      <w:r w:rsidR="009C7EDD">
        <w:t>ing</w:t>
      </w:r>
      <w:r w:rsidR="00344161">
        <w:t xml:space="preserve"> that other environmental factors held constant across this gradient may be more important drivers of soil </w:t>
      </w:r>
      <w:r w:rsidR="00C7152D">
        <w:t xml:space="preserve">bacterial community structure. </w:t>
      </w:r>
      <w:r w:rsidR="00FD5856">
        <w:t>In the western hemisphere, t</w:t>
      </w:r>
      <w:r w:rsidR="00A273A5">
        <w:t>rends in soil pH are more closely related to m</w:t>
      </w:r>
      <w:r w:rsidR="00C7152D">
        <w:t xml:space="preserve">icrobial diversity </w:t>
      </w:r>
      <w:r w:rsidR="00A273A5">
        <w:t xml:space="preserve">than </w:t>
      </w:r>
      <w:r w:rsidR="00C7152D">
        <w:t xml:space="preserve">trends in climate across latitudinal gradients </w:t>
      </w:r>
      <w:r w:rsidR="00E71C94">
        <w:fldChar w:fldCharType="begin"/>
      </w:r>
      <w:r w:rsidR="00B47E6D">
        <w:instrText xml:space="preserve"> ADDIN PAPERS2_CITATIONS &lt;citation&gt;&lt;uuid&gt;94579817-1094-4816-B5F8-FA987357802B&lt;/uuid&gt;&lt;priority&gt;34&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E71C94">
        <w:fldChar w:fldCharType="separate"/>
      </w:r>
      <w:r w:rsidR="00A52F5A">
        <w:rPr>
          <w:rFonts w:cs="Times New Roman"/>
        </w:rPr>
        <w:t>(Lauber et al. 2009)</w:t>
      </w:r>
      <w:r w:rsidR="00E71C94">
        <w:fldChar w:fldCharType="end"/>
      </w:r>
      <w:r w:rsidR="00C7152D">
        <w:t xml:space="preserve">, and </w:t>
      </w:r>
      <w:r w:rsidR="00FD5856">
        <w:t xml:space="preserve">in manipulative global change experiments, </w:t>
      </w:r>
      <w:r w:rsidR="00A273A5">
        <w:t>variation in</w:t>
      </w:r>
      <w:r w:rsidR="00C7152D">
        <w:t xml:space="preserve"> soil moisture appear</w:t>
      </w:r>
      <w:r w:rsidR="00A273A5">
        <w:t>s</w:t>
      </w:r>
      <w:r w:rsidR="00C7152D">
        <w:t xml:space="preserve"> to have a much stronger effect </w:t>
      </w:r>
      <w:r w:rsidR="004106EF">
        <w:t xml:space="preserve">on bacterial communities </w:t>
      </w:r>
      <w:r w:rsidR="00C7152D">
        <w:t xml:space="preserve">than </w:t>
      </w:r>
      <w:r w:rsidR="00A273A5">
        <w:t xml:space="preserve">variation in </w:t>
      </w:r>
      <w:r w:rsidR="00C7152D">
        <w:t xml:space="preserve">temperature </w:t>
      </w:r>
      <w:r w:rsidR="00E71C94">
        <w:fldChar w:fldCharType="begin"/>
      </w:r>
      <w:r w:rsidR="00B47E6D">
        <w:instrText xml:space="preserve"> ADDIN PAPERS2_CITATIONS &lt;citation&gt;&lt;uuid&gt;28FECBF4-8D80-483F-A15F-BC6C8D423F0C&lt;/uuid&gt;&lt;priority&gt;35&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E71C94">
        <w:fldChar w:fldCharType="separate"/>
      </w:r>
      <w:r w:rsidR="00A52F5A">
        <w:rPr>
          <w:rFonts w:cs="Times New Roman"/>
        </w:rPr>
        <w:t>(Castro et al. 2010, Zhang et al. 2013, Cregger et al. 2014)</w:t>
      </w:r>
      <w:r w:rsidR="00E71C94">
        <w:fldChar w:fldCharType="end"/>
      </w:r>
      <w:r w:rsidR="00A273A5">
        <w:t xml:space="preserve">. </w:t>
      </w:r>
      <w:proofErr w:type="gramStart"/>
      <w:r w:rsidR="004106EF">
        <w:t>Neither soil pH or soil moisture</w:t>
      </w:r>
      <w:proofErr w:type="gramEnd"/>
      <w:r w:rsidR="004106EF">
        <w:t xml:space="preserve"> varied appreciably across this </w:t>
      </w:r>
      <w:r w:rsidR="008924F7">
        <w:t xml:space="preserve">MAT </w:t>
      </w:r>
      <w:r w:rsidR="004106EF">
        <w:t xml:space="preserve">gradient (Table 1), which </w:t>
      </w:r>
      <w:r w:rsidR="00A07894">
        <w:t xml:space="preserve">likely </w:t>
      </w:r>
      <w:r w:rsidR="004106EF">
        <w:t>explain</w:t>
      </w:r>
      <w:r w:rsidR="00FD5856">
        <w:t>s</w:t>
      </w:r>
      <w:r w:rsidR="004106EF">
        <w:t xml:space="preserve"> the </w:t>
      </w:r>
      <w:r w:rsidR="00FD5856">
        <w:t xml:space="preserve">insensitivity </w:t>
      </w:r>
      <w:r w:rsidR="004106EF">
        <w:t xml:space="preserve">of bacterial community structure </w:t>
      </w:r>
      <w:r w:rsidR="00FD5856">
        <w:t>to our</w:t>
      </w:r>
      <w:r w:rsidR="004106EF">
        <w:t xml:space="preserve"> 5.2</w:t>
      </w:r>
      <w:r w:rsidR="004106EF">
        <w:sym w:font="Symbol" w:char="F0B0"/>
      </w:r>
      <w:r w:rsidR="004106EF">
        <w:t xml:space="preserve"> C increase in MAT. </w:t>
      </w:r>
      <w:r w:rsidR="00003D6E">
        <w:t xml:space="preserve">Dominant </w:t>
      </w:r>
      <w:r w:rsidR="00660F76">
        <w:t>plant</w:t>
      </w:r>
      <w:r w:rsidR="00003D6E">
        <w:t xml:space="preserve"> species </w:t>
      </w:r>
      <w:r w:rsidR="00660F76">
        <w:t>also exert a strong control over the structure of soil bacterial communities</w:t>
      </w:r>
      <w:r w:rsidR="00C1585C">
        <w:t xml:space="preserve"> </w:t>
      </w:r>
      <w:r w:rsidR="00E71C94">
        <w:fldChar w:fldCharType="begin"/>
      </w:r>
      <w:r w:rsidR="00B47E6D">
        <w:instrText xml:space="preserve"> ADDIN PAPERS2_CITATIONS &lt;citation&gt;&lt;uuid&gt;C23966CA-41B1-411B-A8EE-505C89E64FF4&lt;/uuid&gt;&lt;priority&gt;36&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s&gt;&lt;cites&gt;&lt;/cites&gt;&lt;/citation&gt;</w:instrText>
      </w:r>
      <w:r w:rsidR="00E71C94">
        <w:fldChar w:fldCharType="separate"/>
      </w:r>
      <w:r w:rsidR="00A52F5A">
        <w:rPr>
          <w:rFonts w:cs="Times New Roman"/>
        </w:rPr>
        <w:t>(Lynch et al. 2012, Urbanová et al. 2015)</w:t>
      </w:r>
      <w:r w:rsidR="00E71C94">
        <w:fldChar w:fldCharType="end"/>
      </w:r>
      <w:r w:rsidR="00660F76">
        <w:t xml:space="preserve">, especially in forests where dominant </w:t>
      </w:r>
      <w:r w:rsidR="00C1585C">
        <w:t xml:space="preserve">canopy </w:t>
      </w:r>
      <w:r w:rsidR="00660F76">
        <w:t xml:space="preserve">tree species are responsible for the majority of </w:t>
      </w:r>
      <w:r w:rsidR="008924F7">
        <w:t xml:space="preserve">ecosystem </w:t>
      </w:r>
      <w:r w:rsidR="00660F76">
        <w:t xml:space="preserve">carbon input . </w:t>
      </w:r>
      <w:r w:rsidR="00C1585C">
        <w:t xml:space="preserve">Along the gradient studied </w:t>
      </w:r>
      <w:r w:rsidR="00C1585C" w:rsidRPr="00C1585C">
        <w:t xml:space="preserve">here, all nine plots </w:t>
      </w:r>
      <w:r w:rsidR="008924F7">
        <w:t>a</w:t>
      </w:r>
      <w:r w:rsidR="008924F7" w:rsidRPr="00C1585C">
        <w:t xml:space="preserve">re </w:t>
      </w:r>
      <w:r w:rsidR="00C1585C" w:rsidRPr="00C1585C">
        <w:rPr>
          <w:rFonts w:cs="Times"/>
          <w:color w:val="141413"/>
          <w:szCs w:val="16"/>
        </w:rPr>
        <w:t xml:space="preserve">dominated by </w:t>
      </w:r>
      <w:r w:rsidR="00C1585C" w:rsidRPr="008A5581">
        <w:rPr>
          <w:rFonts w:cs="Times"/>
          <w:i/>
          <w:color w:val="141413"/>
          <w:szCs w:val="16"/>
        </w:rPr>
        <w:t>Metrosideros pol</w:t>
      </w:r>
      <w:r w:rsidR="008A5581" w:rsidRPr="008A5581">
        <w:rPr>
          <w:rFonts w:cs="Times"/>
          <w:i/>
          <w:color w:val="141413"/>
          <w:szCs w:val="16"/>
        </w:rPr>
        <w:t>ym</w:t>
      </w:r>
      <w:r w:rsidR="00C1585C" w:rsidRPr="008A5581">
        <w:rPr>
          <w:rFonts w:cs="Times"/>
          <w:i/>
          <w:color w:val="141413"/>
          <w:szCs w:val="16"/>
        </w:rPr>
        <w:t>orpha</w:t>
      </w:r>
      <w:r w:rsidR="008A5581">
        <w:rPr>
          <w:rFonts w:cs="Times"/>
          <w:color w:val="141413"/>
          <w:szCs w:val="16"/>
        </w:rPr>
        <w:t xml:space="preserve"> in the upper canopy with the mid-canopy dominated by a combination of the tree </w:t>
      </w:r>
      <w:r w:rsidR="00C1585C" w:rsidRPr="008A5581">
        <w:rPr>
          <w:rFonts w:cs="Times"/>
          <w:i/>
          <w:color w:val="141413"/>
          <w:szCs w:val="16"/>
        </w:rPr>
        <w:t>Cheirodendron trigynum</w:t>
      </w:r>
      <w:r w:rsidR="00C1585C" w:rsidRPr="00C1585C">
        <w:rPr>
          <w:rFonts w:cs="Times"/>
          <w:color w:val="141413"/>
          <w:szCs w:val="16"/>
        </w:rPr>
        <w:t xml:space="preserve"> and the tree fern </w:t>
      </w:r>
      <w:r w:rsidR="00C1585C" w:rsidRPr="008A5581">
        <w:rPr>
          <w:rFonts w:cs="Times"/>
          <w:i/>
          <w:color w:val="141413"/>
          <w:szCs w:val="16"/>
        </w:rPr>
        <w:t>Cibotium menziesii</w:t>
      </w:r>
      <w:r w:rsidR="008A5581">
        <w:rPr>
          <w:rFonts w:cs="Times"/>
          <w:color w:val="141413"/>
          <w:szCs w:val="16"/>
        </w:rPr>
        <w:t xml:space="preserve"> </w:t>
      </w:r>
      <w:r w:rsidR="00E71C94">
        <w:fldChar w:fldCharType="begin"/>
      </w:r>
      <w:r w:rsidR="00B47E6D">
        <w:instrText xml:space="preserve"> ADDIN PAPERS2_CITATIONS &lt;citation&gt;&lt;uuid&gt;C5AD2549-C900-4F80-921D-77B208CACED1&lt;/uuid&gt;&lt;priority&gt;37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A52F5A">
        <w:rPr>
          <w:rFonts w:cs="Times New Roman"/>
        </w:rPr>
        <w:t>(Selmants et al. 2014)</w:t>
      </w:r>
      <w:r w:rsidR="00E71C94">
        <w:fldChar w:fldCharType="end"/>
      </w:r>
      <w:r w:rsidR="008A5581">
        <w:t xml:space="preserve">. </w:t>
      </w:r>
      <w:r w:rsidR="008979EF">
        <w:t>Taken together, o</w:t>
      </w:r>
      <w:r w:rsidR="00453754">
        <w:t xml:space="preserve">ur results </w:t>
      </w:r>
      <w:r w:rsidR="00453754" w:rsidRPr="0024743C">
        <w:t>suggest that</w:t>
      </w:r>
      <w:r w:rsidR="0024743C" w:rsidRPr="0024743C">
        <w:rPr>
          <w:rStyle w:val="CommentReference"/>
          <w:sz w:val="24"/>
        </w:rPr>
        <w:t xml:space="preserve">, in the absence of </w:t>
      </w:r>
      <w:r w:rsidR="0024743C">
        <w:rPr>
          <w:rStyle w:val="CommentReference"/>
          <w:sz w:val="24"/>
        </w:rPr>
        <w:t>changes to other variables that influence bacterial communities, e</w:t>
      </w:r>
      <w:r w:rsidR="00453754" w:rsidRPr="0024743C">
        <w:t>ven</w:t>
      </w:r>
      <w:r w:rsidR="00453754">
        <w:t xml:space="preserve"> a</w:t>
      </w:r>
      <w:r w:rsidR="008979EF">
        <w:t xml:space="preserve"> 5.2</w:t>
      </w:r>
      <w:r w:rsidR="00453754">
        <w:sym w:font="Symbol" w:char="F0B0"/>
      </w:r>
      <w:r w:rsidR="008979EF">
        <w:t xml:space="preserve"> C increase in MAT is insufficient to alt</w:t>
      </w:r>
      <w:r w:rsidR="002C6AAA">
        <w:t>er soil bacterial community structure</w:t>
      </w:r>
      <w:r w:rsidR="008979EF">
        <w:t xml:space="preserve"> </w:t>
      </w:r>
      <w:r w:rsidR="00453754">
        <w:t xml:space="preserve">in these tropical montane wet forests. </w:t>
      </w:r>
    </w:p>
    <w:p w:rsidR="00A52F5A" w:rsidRDefault="0019572B" w:rsidP="00453754">
      <w:pPr>
        <w:spacing w:line="480" w:lineRule="auto"/>
        <w:ind w:firstLine="360"/>
      </w:pPr>
      <w:r>
        <w:t xml:space="preserve">There is substantial evidence from field and laboratory experiments that increasing carbon </w:t>
      </w:r>
      <w:r w:rsidR="00C67018">
        <w:t xml:space="preserve">availability </w:t>
      </w:r>
      <w:r>
        <w:t xml:space="preserve">alters </w:t>
      </w:r>
      <w:r w:rsidR="008924F7">
        <w:t xml:space="preserve">soil </w:t>
      </w:r>
      <w:r>
        <w:t xml:space="preserve">bacterial composition and diversity </w:t>
      </w:r>
      <w:r w:rsidR="00E71C94">
        <w:fldChar w:fldCharType="begin"/>
      </w:r>
      <w:r w:rsidR="00B47E6D">
        <w:instrText xml:space="preserve"> ADDIN PAPERS2_CITATIONS &lt;citation&gt;&lt;uuid&gt;527B6370-B6E8-41BD-89D9-506E6C7D3D9D&lt;/uuid&gt;&lt;priority&gt;38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99201201211200000000222000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E71C94">
        <w:fldChar w:fldCharType="separate"/>
      </w:r>
      <w:r w:rsidR="00AA682D">
        <w:rPr>
          <w:rFonts w:cs="Times New Roman"/>
        </w:rPr>
        <w:t>(Nemergut et al. 2010, Leff et al. 2012, Berthrong et al. 2013, Landa et al. 2013, 2014)</w:t>
      </w:r>
      <w:r w:rsidR="00E71C94">
        <w:fldChar w:fldCharType="end"/>
      </w:r>
      <w:r>
        <w:t xml:space="preserve">. Several lines of evidence from previous research along this gradient indicate that rising MAT </w:t>
      </w:r>
      <w:r w:rsidR="008924F7">
        <w:t xml:space="preserve">substantially </w:t>
      </w:r>
      <w:r>
        <w:t>increase</w:t>
      </w:r>
      <w:r w:rsidR="008924F7">
        <w:t>s</w:t>
      </w:r>
      <w:r>
        <w:t xml:space="preserve"> </w:t>
      </w:r>
      <w:r w:rsidR="008924F7">
        <w:t xml:space="preserve">the flux of </w:t>
      </w:r>
      <w:r>
        <w:t xml:space="preserve">carbon </w:t>
      </w:r>
      <w:r w:rsidR="008924F7">
        <w:t>into and out of</w:t>
      </w:r>
      <w:r>
        <w:t xml:space="preserve"> </w:t>
      </w:r>
      <w:r w:rsidR="0024743C">
        <w:t>the soil</w:t>
      </w:r>
      <w:r w:rsidR="002F7425">
        <w:t xml:space="preserve"> </w:t>
      </w:r>
      <w:r w:rsidR="00E71C94">
        <w:fldChar w:fldCharType="begin"/>
      </w:r>
      <w:r w:rsidR="00B47E6D">
        <w:instrText xml:space="preserve"> ADDIN PAPERS2_CITATIONS &lt;citation&gt;&lt;uuid&gt;5FD4CAC0-12ED-4643-8899-924651700B3D&lt;/uuid&gt;&lt;priority&gt;39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71C94">
        <w:fldChar w:fldCharType="separate"/>
      </w:r>
      <w:r w:rsidR="00A52F5A">
        <w:rPr>
          <w:rFonts w:cs="Times New Roman"/>
        </w:rPr>
        <w:t>(Litton et al. 2011, Bothwell et al. 2014, Giardina et al. 2014)</w:t>
      </w:r>
      <w:r w:rsidR="00E71C94">
        <w:fldChar w:fldCharType="end"/>
      </w:r>
      <w:r w:rsidR="008924F7">
        <w:t xml:space="preserve">. However, and in contrast to prior </w:t>
      </w:r>
      <w:r w:rsidR="00C67018">
        <w:t xml:space="preserve">microbial </w:t>
      </w:r>
      <w:r w:rsidR="008924F7">
        <w:t xml:space="preserve">research, </w:t>
      </w:r>
      <w:r w:rsidR="00C67018">
        <w:t>we found</w:t>
      </w:r>
      <w:r w:rsidR="002F7425">
        <w:t xml:space="preserve"> that soil bacterial</w:t>
      </w:r>
      <w:r>
        <w:t xml:space="preserve"> composition and diversity </w:t>
      </w:r>
      <w:r w:rsidR="008344B3">
        <w:t xml:space="preserve">are </w:t>
      </w:r>
      <w:r>
        <w:t xml:space="preserve">remarkably </w:t>
      </w:r>
      <w:r w:rsidR="008344B3">
        <w:t xml:space="preserve">insensitive to even </w:t>
      </w:r>
      <w:r w:rsidR="008924F7">
        <w:t>large gradient</w:t>
      </w:r>
      <w:r w:rsidR="008344B3">
        <w:t xml:space="preserve">s </w:t>
      </w:r>
      <w:r w:rsidR="00A07894">
        <w:t xml:space="preserve">in MAT </w:t>
      </w:r>
      <w:r w:rsidR="008344B3">
        <w:t xml:space="preserve">and </w:t>
      </w:r>
      <w:r w:rsidR="00A07894">
        <w:t xml:space="preserve">belowground </w:t>
      </w:r>
      <w:r w:rsidR="00C67018">
        <w:t>carbon flux</w:t>
      </w:r>
      <w:r>
        <w:t xml:space="preserve">. </w:t>
      </w:r>
      <w:r w:rsidR="00887B02">
        <w:t>We offer</w:t>
      </w:r>
      <w:r w:rsidR="002F7425">
        <w:t xml:space="preserve"> three hypotheses, none of which are mutually exclusive, to explain why </w:t>
      </w:r>
      <w:r w:rsidR="00887B02">
        <w:t xml:space="preserve">soil bacteria did not respond to the temperature-driven increase </w:t>
      </w:r>
      <w:r w:rsidR="002F7425">
        <w:t xml:space="preserve">in </w:t>
      </w:r>
      <w:r w:rsidR="0082419A">
        <w:t>belowground carbon input</w:t>
      </w:r>
      <w:r w:rsidR="008924F7">
        <w:t xml:space="preserve"> </w:t>
      </w:r>
      <w:r w:rsidR="002F7425">
        <w:t xml:space="preserve">across this MAT gradient. First, </w:t>
      </w:r>
      <w:r w:rsidR="00887B02">
        <w:t xml:space="preserve">increased carbon availability </w:t>
      </w:r>
      <w:r w:rsidR="00AA0C03">
        <w:t>could have increased bacterial</w:t>
      </w:r>
      <w:r w:rsidR="008E3054">
        <w:t xml:space="preserve"> abundance without altering community</w:t>
      </w:r>
      <w:r w:rsidR="00AA0C03">
        <w:t xml:space="preserve"> structure – </w:t>
      </w:r>
      <w:r w:rsidR="008E3054">
        <w:t xml:space="preserve">the forest ecosystem equivalent to the aphorism </w:t>
      </w:r>
      <w:r w:rsidR="00AA0C03">
        <w:t xml:space="preserve">‘a rising tide lifts all boats’. The chemical composition of </w:t>
      </w:r>
      <w:r w:rsidR="008E3054">
        <w:t>leaf litter, fine root detritus and root exudates</w:t>
      </w:r>
      <w:r w:rsidR="00AA0C03">
        <w:t xml:space="preserve"> is likely similar across the gradient despite the overall increase in c</w:t>
      </w:r>
      <w:r w:rsidR="008E3054">
        <w:t xml:space="preserve">arbon input because plant species composition remains largely constant, which lends credence to this hypothesis. Second, the overall metabolic activity of the soil bacterial community </w:t>
      </w:r>
      <w:r w:rsidR="00A07894">
        <w:t xml:space="preserve">could </w:t>
      </w:r>
      <w:r w:rsidR="008924F7">
        <w:t xml:space="preserve">have </w:t>
      </w:r>
      <w:r w:rsidR="008E3054">
        <w:t xml:space="preserve">increased in response to the combined effects of rising </w:t>
      </w:r>
      <w:r w:rsidR="00A07894">
        <w:t xml:space="preserve">MAT </w:t>
      </w:r>
      <w:r w:rsidR="008E3054">
        <w:t xml:space="preserve">and increased </w:t>
      </w:r>
      <w:r w:rsidR="00A07894">
        <w:t xml:space="preserve">belowground </w:t>
      </w:r>
      <w:r w:rsidR="008E3054">
        <w:t xml:space="preserve">carbon input, </w:t>
      </w:r>
      <w:r w:rsidR="00CE68A3">
        <w:t xml:space="preserve">but </w:t>
      </w:r>
      <w:r w:rsidR="008E3054">
        <w:t xml:space="preserve">with little to no </w:t>
      </w:r>
      <w:r w:rsidR="00CE68A3">
        <w:t xml:space="preserve">concurrent </w:t>
      </w:r>
      <w:r w:rsidR="008E3054">
        <w:t>change in either bacterial abundance or community structure. Finally</w:t>
      </w:r>
      <w:r w:rsidR="00797FA5">
        <w:t>,</w:t>
      </w:r>
      <w:r w:rsidR="00370E6C">
        <w:t xml:space="preserve"> and related to the second hypothesis</w:t>
      </w:r>
      <w:r w:rsidR="008E3054">
        <w:t xml:space="preserve">, increasing MAT and </w:t>
      </w:r>
      <w:r w:rsidR="00A07894">
        <w:t xml:space="preserve">belowground </w:t>
      </w:r>
      <w:r w:rsidR="008E3054">
        <w:t xml:space="preserve">carbon input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E71C94">
        <w:fldChar w:fldCharType="begin"/>
      </w:r>
      <w:r w:rsidR="00B47E6D">
        <w:instrText xml:space="preserve"> ADDIN PAPERS2_CITATIONS &lt;citation&gt;&lt;uuid&gt;06FBBE57-E671-48F1-A88C-7093484EE71A&lt;/uuid&gt;&lt;priority&gt;40&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E71C94">
        <w:fldChar w:fldCharType="separate"/>
      </w:r>
      <w:r w:rsidR="00A52F5A">
        <w:rPr>
          <w:rFonts w:cs="Times New Roman"/>
        </w:rPr>
        <w:t>(Jones and Lennon 2010, Shade et al. 2012)</w:t>
      </w:r>
      <w:r w:rsidR="00E71C94">
        <w:fldChar w:fldCharType="end"/>
      </w:r>
      <w:r w:rsidR="00A52F5A">
        <w:t xml:space="preserve">. </w:t>
      </w:r>
      <w:r w:rsidR="00B2227D">
        <w:t>Our analysis captured any bacterial cell with DNA</w:t>
      </w:r>
      <w:r w:rsidR="00A07894">
        <w:t xml:space="preserve"> without</w:t>
      </w:r>
      <w:r w:rsidR="00B2227D">
        <w:t xml:space="preserve"> discriminat</w:t>
      </w:r>
      <w:r w:rsidR="00A07894">
        <w:t>ing</w:t>
      </w:r>
      <w:r w:rsidR="00B2227D">
        <w:t xml:space="preserve"> between active </w:t>
      </w:r>
      <w:r w:rsidR="00C67018">
        <w:t>bacteria and the  ~</w:t>
      </w:r>
      <w:r w:rsidR="00A52F5A">
        <w:t>90% of bacterial</w:t>
      </w:r>
      <w:r w:rsidR="00C67018">
        <w:t xml:space="preserve"> cells</w:t>
      </w:r>
      <w:r w:rsidR="00A52F5A">
        <w:t xml:space="preserve"> in soil </w:t>
      </w:r>
      <w:r w:rsidR="00C67018">
        <w:t xml:space="preserve">that </w:t>
      </w:r>
      <w:r w:rsidR="00A52F5A">
        <w:t xml:space="preserve">are </w:t>
      </w:r>
      <w:r w:rsidR="00C67018">
        <w:t xml:space="preserve">estimated to be </w:t>
      </w:r>
      <w:r w:rsidR="00A52F5A">
        <w:t xml:space="preserve">metabolically inactive at any given time </w:t>
      </w:r>
      <w:r w:rsidR="00E71C94">
        <w:fldChar w:fldCharType="begin"/>
      </w:r>
      <w:r w:rsidR="00B47E6D">
        <w:instrText xml:space="preserve"> ADDIN PAPERS2_CITATIONS &lt;citation&gt;&lt;uuid&gt;E87FFA17-36FE-49FD-9B03-0A183802C9FF&lt;/uuid&gt;&lt;priority&gt;41&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E71C94">
        <w:fldChar w:fldCharType="separate"/>
      </w:r>
      <w:r w:rsidR="00A52F5A">
        <w:rPr>
          <w:rFonts w:cs="Times New Roman"/>
        </w:rPr>
        <w:t>(Lennon and Jones 2011)</w:t>
      </w:r>
      <w:r w:rsidR="00E71C94">
        <w:fldChar w:fldCharType="end"/>
      </w:r>
      <w:r w:rsidR="00C67018">
        <w:t>. It is possible that</w:t>
      </w:r>
      <w:r w:rsidR="00A52F5A">
        <w:t xml:space="preserve"> </w:t>
      </w:r>
      <w:r w:rsidR="00042AB4">
        <w:t xml:space="preserve">rising </w:t>
      </w:r>
      <w:r w:rsidR="00CC5BC4">
        <w:t xml:space="preserve">MAT </w:t>
      </w:r>
      <w:r w:rsidR="00042AB4">
        <w:t>and increased</w:t>
      </w:r>
      <w:r w:rsidR="00A52F5A">
        <w:t xml:space="preserve"> </w:t>
      </w:r>
      <w:r w:rsidR="00CC5BC4">
        <w:t xml:space="preserve">belowground </w:t>
      </w:r>
      <w:r w:rsidR="00A52F5A">
        <w:t>carbon availability might inc</w:t>
      </w:r>
      <w:r w:rsidR="00042AB4">
        <w:t xml:space="preserve">rease the active fraction of existing </w:t>
      </w:r>
      <w:r w:rsidR="00A52F5A">
        <w:t>soil bacterial communities rather than altering community structure</w:t>
      </w:r>
      <w:r w:rsidR="00CE68A3">
        <w:t>. However,</w:t>
      </w:r>
      <w:r w:rsidR="00C67018">
        <w:t xml:space="preserve"> the </w:t>
      </w:r>
      <w:r w:rsidR="009A1B87">
        <w:t xml:space="preserve">relatively </w:t>
      </w:r>
      <w:r w:rsidR="009F0069">
        <w:t xml:space="preserve">aseasonal nature of the </w:t>
      </w:r>
      <w:r w:rsidR="00CC5BC4">
        <w:t xml:space="preserve">MAT </w:t>
      </w:r>
      <w:r w:rsidR="009F0069">
        <w:t xml:space="preserve">gradient </w:t>
      </w:r>
      <w:r w:rsidR="00C67018">
        <w:t xml:space="preserve">and </w:t>
      </w:r>
      <w:r w:rsidR="009F0069">
        <w:t xml:space="preserve">year-round </w:t>
      </w:r>
      <w:r w:rsidR="001924F5">
        <w:t xml:space="preserve">favorable moisture, temperature and carbon conditions suggest that release from dormancy is likely a minor factor. </w:t>
      </w:r>
      <w:r w:rsidR="00A52F5A">
        <w:t xml:space="preserve"> </w:t>
      </w:r>
    </w:p>
    <w:p w:rsidR="00E0730B" w:rsidRDefault="00797FA5" w:rsidP="0016037F">
      <w:pPr>
        <w:spacing w:line="480" w:lineRule="auto"/>
        <w:ind w:firstLine="360"/>
      </w:pPr>
      <w:r>
        <w:t xml:space="preserve">The current </w:t>
      </w:r>
      <w:r w:rsidR="009C66C6">
        <w:t xml:space="preserve">study, conducted along a </w:t>
      </w:r>
      <w:r w:rsidR="007850C8">
        <w:t>highly</w:t>
      </w:r>
      <w:r w:rsidR="009C66C6">
        <w:t>-constrained 5.2</w:t>
      </w:r>
      <w:r w:rsidR="009C66C6">
        <w:sym w:font="Symbol" w:char="F0B0"/>
      </w:r>
      <w:r w:rsidR="009C66C6">
        <w:t xml:space="preserve"> C MAT gradient in tropical montane wet forests, adds to the growing body of evidence </w:t>
      </w:r>
      <w:r w:rsidR="006F03E7">
        <w:t xml:space="preserve">from environmental gradients and manipulative experiments </w:t>
      </w:r>
      <w:r w:rsidR="009C66C6">
        <w:t xml:space="preserve">that temperature </w:t>
      </w:r>
      <w:r w:rsidR="006F03E7">
        <w:t xml:space="preserve">alone </w:t>
      </w:r>
      <w:r w:rsidR="009C66C6">
        <w:t xml:space="preserve">may not be a primary factor structuring soil bacterial </w:t>
      </w:r>
      <w:r w:rsidR="009C66C6" w:rsidRPr="001924F5">
        <w:t>communities</w:t>
      </w:r>
      <w:r w:rsidR="006F03E7" w:rsidRPr="001924F5">
        <w:t xml:space="preserve"> </w:t>
      </w:r>
      <w:r w:rsidR="00E71C94" w:rsidRPr="001924F5">
        <w:fldChar w:fldCharType="begin"/>
      </w:r>
      <w:r w:rsidR="00B47E6D">
        <w:instrText xml:space="preserve"> ADDIN PAPERS2_CITATIONS &lt;citation&gt;&lt;uuid&gt;977A27D7-867C-4142-B5EB-E1BAC9C5D68F&lt;/uuid&gt;&lt;priority&gt;42&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E71C94" w:rsidRPr="001924F5">
        <w:fldChar w:fldCharType="separate"/>
      </w:r>
      <w:r w:rsidR="00E174A7" w:rsidRPr="00CC5BC4">
        <w:rPr>
          <w:rFonts w:cs="Times New Roman"/>
          <w:szCs w:val="18"/>
        </w:rPr>
        <w:t>(Lauber et al. 2009, Fierer et al. 2009, 2011, Cregger et al. 2014, DeAngelis et al. 2015)</w:t>
      </w:r>
      <w:r w:rsidR="00E71C94" w:rsidRPr="001924F5">
        <w:fldChar w:fldCharType="end"/>
      </w:r>
      <w:r w:rsidR="00E174A7" w:rsidRPr="00CC5BC4">
        <w:rPr>
          <w:szCs w:val="18"/>
        </w:rPr>
        <w:t xml:space="preserve">. </w:t>
      </w:r>
      <w:r w:rsidR="00B4402E" w:rsidRPr="00B4402E">
        <w:rPr>
          <w:szCs w:val="18"/>
        </w:rPr>
        <w:t xml:space="preserve">These </w:t>
      </w:r>
      <w:r w:rsidR="006F03E7" w:rsidRPr="001924F5">
        <w:t>results</w:t>
      </w:r>
      <w:r w:rsidR="006F03E7">
        <w:t xml:space="preserve"> </w:t>
      </w:r>
      <w:r>
        <w:t xml:space="preserve">further </w:t>
      </w:r>
      <w:r w:rsidR="006F03E7">
        <w:t xml:space="preserve">suggest that climate warming in the absence of changes in soil pH, soil water balance or plant community composition is unlikely to lead to drastic alterations of soil bacterial diversity and community composition, at least within the MAT range studied here, which may partially explain why soil carbon storage remains stable across the Hawaiian MAT gradient despite substantial increases in </w:t>
      </w:r>
      <w:r w:rsidR="00CC5BC4">
        <w:t xml:space="preserve">belowground </w:t>
      </w:r>
      <w:bookmarkStart w:id="0" w:name="_GoBack"/>
      <w:bookmarkEnd w:id="0"/>
      <w:r w:rsidR="006F03E7">
        <w:t xml:space="preserve">carbon flux </w:t>
      </w:r>
      <w:r w:rsidR="00E71C94">
        <w:fldChar w:fldCharType="begin"/>
      </w:r>
      <w:r w:rsidR="00B47E6D">
        <w:instrText xml:space="preserve"> ADDIN PAPERS2_CITATIONS &lt;citation&gt;&lt;uuid&gt;C860161A-C16C-4CB2-BB9A-DFD0833E7CD3&lt;/uuid&gt;&lt;priority&gt;43&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E71C94">
        <w:fldChar w:fldCharType="separate"/>
      </w:r>
      <w:r w:rsidR="000A4A8E">
        <w:rPr>
          <w:rFonts w:cs="Times New Roman"/>
        </w:rPr>
        <w:t>(Bothwell et al. 2014, Selmants et al. 2014, Giardina et al. 2014)</w:t>
      </w:r>
      <w:r w:rsidR="00E71C94">
        <w:fldChar w:fldCharType="end"/>
      </w:r>
      <w:r w:rsidR="00D35C67">
        <w:t xml:space="preserve">. In addition, </w:t>
      </w:r>
      <w:r>
        <w:t xml:space="preserve">these </w:t>
      </w:r>
      <w:r w:rsidR="00D35C67">
        <w:t xml:space="preserve">results lend support to Fierer et al’s </w:t>
      </w:r>
      <w:r w:rsidR="00E71C94">
        <w:fldChar w:fldCharType="begin"/>
      </w:r>
      <w:r w:rsidR="00B47E6D">
        <w:instrText xml:space="preserve"> ADDIN PAPERS2_CITATIONS &lt;citation&gt;&lt;uuid&gt;E8FAEDF2-3618-4B41-AAD0-97F760CB36AF&lt;/uuid&gt;&lt;priority&gt;44&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E71C94">
        <w:fldChar w:fldCharType="separate"/>
      </w:r>
      <w:r w:rsidR="00D35C67">
        <w:rPr>
          <w:rFonts w:cs="Times New Roman"/>
        </w:rPr>
        <w:t>(2011)</w:t>
      </w:r>
      <w:r w:rsidR="00E71C94">
        <w:fldChar w:fldCharType="end"/>
      </w:r>
      <w:r w:rsidR="00D35C67">
        <w:t xml:space="preserve"> suggestion that broad hypotheses linking biodiversity to temperature-driven variation in metabolism may not apply to soil bacteria. </w:t>
      </w:r>
    </w:p>
    <w:p w:rsidR="00AD501F" w:rsidRPr="00AD501F" w:rsidRDefault="00E0730B" w:rsidP="00A41E79">
      <w:pPr>
        <w:spacing w:line="480" w:lineRule="auto"/>
        <w:rPr>
          <w:b/>
        </w:rPr>
      </w:pPr>
      <w:r w:rsidRPr="00E0730B">
        <w:rPr>
          <w:b/>
        </w:rPr>
        <w:t>References:</w:t>
      </w:r>
      <w:r w:rsidR="00373442">
        <w:rPr>
          <w:b/>
        </w:rPr>
        <w:t xml:space="preserve"> </w:t>
      </w:r>
    </w:p>
    <w:p w:rsidR="00AA682D" w:rsidRDefault="00E71C94"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fldChar w:fldCharType="begin"/>
      </w:r>
      <w:r w:rsidR="00AD501F">
        <w:instrText xml:space="preserve"> ADDIN PAPERS2_CITATIONS &lt;papers2_bibliography/&gt;</w:instrText>
      </w:r>
      <w:r>
        <w:fldChar w:fldCharType="separate"/>
      </w:r>
      <w:r w:rsidR="00AA682D">
        <w:rPr>
          <w:rFonts w:cs="Times New Roman"/>
        </w:rPr>
        <w:t xml:space="preserve">Allison, S. D., and J. B. Martiny. 2008. Resistance, resilience, and redundancy in microbial communities. </w:t>
      </w:r>
      <w:proofErr w:type="gramStart"/>
      <w:r w:rsidR="00AA682D">
        <w:rPr>
          <w:rFonts w:cs="Times New Roman"/>
        </w:rPr>
        <w:t>Proceedings of the National Academy of Sciences 105:11512–11519.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Allison, S. D., M. D. Wallenstein, and M. A. Bradford. 2010. Soil-carbon response to warming dependent on microbial physiology. </w:t>
      </w:r>
      <w:proofErr w:type="gramStart"/>
      <w:r>
        <w:rPr>
          <w:rFonts w:cs="Times New Roman"/>
        </w:rPr>
        <w:t>Nature Geoscience 3:336–340.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Anderson, M. J. 2001.</w:t>
      </w:r>
      <w:proofErr w:type="gramEnd"/>
      <w:r>
        <w:rPr>
          <w:rFonts w:cs="Times New Roman"/>
        </w:rPr>
        <w:t xml:space="preserve"> </w:t>
      </w:r>
      <w:proofErr w:type="gramStart"/>
      <w:r>
        <w:rPr>
          <w:rFonts w:cs="Times New Roman"/>
        </w:rPr>
        <w:t>A new method for non</w:t>
      </w:r>
      <w:r>
        <w:rPr>
          <w:rFonts w:ascii="Noteworthy Light" w:hAnsi="Noteworthy Light" w:cs="Noteworthy Light"/>
        </w:rPr>
        <w:t>‐</w:t>
      </w:r>
      <w:r>
        <w:rPr>
          <w:rFonts w:cs="Times New Roman"/>
        </w:rPr>
        <w:t>parametric multivariate analysis of variance.</w:t>
      </w:r>
      <w:proofErr w:type="gramEnd"/>
      <w:r>
        <w:rPr>
          <w:rFonts w:cs="Times New Roman"/>
        </w:rPr>
        <w:t xml:space="preserve"> </w:t>
      </w:r>
      <w:proofErr w:type="gramStart"/>
      <w:r>
        <w:rPr>
          <w:rFonts w:cs="Times New Roman"/>
        </w:rPr>
        <w:t>Austral Ecology 26:32–46.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w:t>
      </w:r>
      <w:proofErr w:type="gramStart"/>
      <w:r>
        <w:rPr>
          <w:rFonts w:cs="Times New Roman"/>
        </w:rPr>
        <w:t>Science 329:834–838.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Berthrong, S. T., D. H. Buckley, and L. E. Drinkwater. 2013. Agricultural Management and Labile Carbon Additions Affect Soil Microbial Community Structure and Interact with Carbon and Nitrogen Cycling. </w:t>
      </w:r>
      <w:proofErr w:type="gramStart"/>
      <w:r>
        <w:rPr>
          <w:rFonts w:cs="Times New Roman"/>
        </w:rPr>
        <w:t>Microbial ecology 66:158–170.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Bonan, G. B. 2008.</w:t>
      </w:r>
      <w:proofErr w:type="gramEnd"/>
      <w:r>
        <w:rPr>
          <w:rFonts w:cs="Times New Roman"/>
        </w:rPr>
        <w:t xml:space="preserve"> Forests and climate change: Forcings, feedbacks, and the climate benefits of forests. </w:t>
      </w:r>
      <w:proofErr w:type="gramStart"/>
      <w:r>
        <w:rPr>
          <w:rFonts w:cs="Times New Roman"/>
        </w:rPr>
        <w:t>Science 320:1444–1449.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w:t>
      </w:r>
      <w:proofErr w:type="gramStart"/>
      <w:r>
        <w:rPr>
          <w:rFonts w:cs="Times New Roman"/>
        </w:rPr>
        <w:t>Nature Methods 7:335–336.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Carney, K. M., B. A. Hungate, B. G. Drake, and J. P. Megonigal.</w:t>
      </w:r>
      <w:proofErr w:type="gramEnd"/>
      <w:r>
        <w:rPr>
          <w:rFonts w:cs="Times New Roman"/>
        </w:rPr>
        <w:t xml:space="preserve"> 2007. Altered soil microbial community at elevated CO2 leads to loss of soil carbon. Proceedings of the National Academy of Sciences 104:4990.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Castro, H. F., A. T. Classen, E. E. Austin, R. J. Norby, and C. W. Schadt. 2010. Soil Microbial Community Responses to Multiple Experimental Climate Change Drivers. </w:t>
      </w:r>
      <w:proofErr w:type="gramStart"/>
      <w:r>
        <w:rPr>
          <w:rFonts w:cs="Times New Roman"/>
        </w:rPr>
        <w:t>Applied and Environmental Microbiology 76:999–1007.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Cavaleri, M. A., S. C. Reed, W. K. Smith, and T. E. Wood. 2015. Urgent need for warming experiments in tropical forests. </w:t>
      </w:r>
      <w:proofErr w:type="gramStart"/>
      <w:r>
        <w:rPr>
          <w:rFonts w:cs="Times New Roman"/>
        </w:rPr>
        <w:t>Global Change Biology 21:2111–2121.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Chao, A. 1984.</w:t>
      </w:r>
      <w:proofErr w:type="gramEnd"/>
      <w:r>
        <w:rPr>
          <w:rFonts w:cs="Times New Roman"/>
        </w:rPr>
        <w:t xml:space="preserve"> </w:t>
      </w:r>
      <w:proofErr w:type="gramStart"/>
      <w:r>
        <w:rPr>
          <w:rFonts w:cs="Times New Roman"/>
        </w:rPr>
        <w:t>Nonparametric estimation of the number of classes in a population.</w:t>
      </w:r>
      <w:proofErr w:type="gramEnd"/>
      <w:r>
        <w:rPr>
          <w:rFonts w:cs="Times New Roman"/>
        </w:rPr>
        <w:t xml:space="preserve"> Scandinavian Journal of statistics</w:t>
      </w:r>
      <w:proofErr w:type="gramStart"/>
      <w:r>
        <w:rPr>
          <w:rFonts w:cs="Times New Roman"/>
        </w:rPr>
        <w:t>:265</w:t>
      </w:r>
      <w:proofErr w:type="gramEnd"/>
      <w:r>
        <w:rPr>
          <w:rFonts w:cs="Times New Roman"/>
        </w:rPr>
        <w:t>–270.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DeAngelis, K. M., G. Pold, and B. D. Topçuoğlu. 2015. Long-term forest soil warming alters microbial communities in temperate forest soils. Frontiers </w:t>
      </w:r>
      <w:proofErr w:type="gramStart"/>
      <w:r>
        <w:rPr>
          <w:rFonts w:cs="Times New Roman"/>
        </w:rPr>
        <w:t>in ….</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DeSantis, T. Z., P. Hugenholtz, N. Larsen, M. Rojas, E. L. Brodie, K. Keller, T. Huber, D. Dalevi, P. Hu, and G. L. Andersen. 2006. Greengenes, a Chimera-Checked 16S rRNA Gene Database and Workbench Compatible with ARB. </w:t>
      </w:r>
      <w:proofErr w:type="gramStart"/>
      <w:r>
        <w:rPr>
          <w:rFonts w:cs="Times New Roman"/>
        </w:rPr>
        <w:t>Applied and Environmental Microbiology 72:5069–5072.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Edgar, R. C. 2010.</w:t>
      </w:r>
      <w:proofErr w:type="gramEnd"/>
      <w:r>
        <w:rPr>
          <w:rFonts w:cs="Times New Roman"/>
        </w:rPr>
        <w:t xml:space="preserve"> </w:t>
      </w:r>
      <w:proofErr w:type="gramStart"/>
      <w:r>
        <w:rPr>
          <w:rFonts w:cs="Times New Roman"/>
        </w:rPr>
        <w:t>Search and clustering orders of magnitude faster than BLAST.</w:t>
      </w:r>
      <w:proofErr w:type="gramEnd"/>
      <w:r>
        <w:rPr>
          <w:rFonts w:cs="Times New Roman"/>
        </w:rPr>
        <w:t xml:space="preserve"> </w:t>
      </w:r>
      <w:proofErr w:type="gramStart"/>
      <w:r>
        <w:rPr>
          <w:rFonts w:cs="Times New Roman"/>
        </w:rPr>
        <w:t>Bioinformatics 26:2460–2461.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Faith, D. P. 1992. </w:t>
      </w:r>
      <w:proofErr w:type="gramStart"/>
      <w:r>
        <w:rPr>
          <w:rFonts w:cs="Times New Roman"/>
        </w:rPr>
        <w:t>Conservation evaluation and phylogenetic diversity.</w:t>
      </w:r>
      <w:proofErr w:type="gramEnd"/>
      <w:r>
        <w:rPr>
          <w:rFonts w:cs="Times New Roman"/>
        </w:rPr>
        <w:t xml:space="preserve"> </w:t>
      </w:r>
      <w:proofErr w:type="gramStart"/>
      <w:r>
        <w:rPr>
          <w:rFonts w:cs="Times New Roman"/>
        </w:rPr>
        <w:t>Biological Conservation 61:1–10.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Fierer, N., C. M. McCain, P. Meir, M. Zimmermann, J. M. Rapp, M. R. Silman, and R. Knight. 2011. Microbes do not follow the elevational diversity patterns of plants and animals. </w:t>
      </w:r>
      <w:proofErr w:type="gramStart"/>
      <w:r>
        <w:rPr>
          <w:rFonts w:cs="Times New Roman"/>
        </w:rPr>
        <w:t>Ecology 92:797–804.</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Fierer, N., M. S. Strickland, D. Liptzin, M. A. Bradford, and C. C. Cleveland. 2009. Global patterns in belowground communities. </w:t>
      </w:r>
      <w:proofErr w:type="gramStart"/>
      <w:r>
        <w:rPr>
          <w:rFonts w:cs="Times New Roman"/>
        </w:rPr>
        <w:t>Ecology Letters 12:1238–1249.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Giardina, C. P., C. M. Litton, S. E. Crow, and G. P. Asner. 2014. Warming-related increases in soil CO2 efflux are explained by increased </w:t>
      </w:r>
      <w:proofErr w:type="gramStart"/>
      <w:r>
        <w:rPr>
          <w:rFonts w:cs="Times New Roman"/>
        </w:rPr>
        <w:t>below-ground</w:t>
      </w:r>
      <w:proofErr w:type="gramEnd"/>
      <w:r>
        <w:rPr>
          <w:rFonts w:cs="Times New Roman"/>
        </w:rPr>
        <w:t xml:space="preserve"> carbon flux. </w:t>
      </w:r>
      <w:proofErr w:type="gramStart"/>
      <w:r>
        <w:rPr>
          <w:rFonts w:cs="Times New Roman"/>
        </w:rPr>
        <w:t>Nature Climate Change 4:822–827.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Heemsbergen, D. A., M. P. Berg, M. Loreau, J. R. van Hal, J. H. Faber, and H. A. Verhoef. 2004. Biodiversity effects on soil processes explained by interspecific functional dissimilarity. </w:t>
      </w:r>
      <w:proofErr w:type="gramStart"/>
      <w:r>
        <w:rPr>
          <w:rFonts w:cs="Times New Roman"/>
        </w:rPr>
        <w:t>Science 306:1019–1020.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Jones, S. E., and J. T. Lennon.</w:t>
      </w:r>
      <w:proofErr w:type="gramEnd"/>
      <w:r>
        <w:rPr>
          <w:rFonts w:cs="Times New Roman"/>
        </w:rPr>
        <w:t xml:space="preserve"> 2010. Dormancy contributes to the maintenance of microbial diversity. </w:t>
      </w:r>
      <w:proofErr w:type="gramStart"/>
      <w:r>
        <w:rPr>
          <w:rFonts w:cs="Times New Roman"/>
        </w:rPr>
        <w:t>Proceedings of the National Academy of Sciences 107:5881–5886.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Kuffner, M., B. Hai, T. Rattei, C. Melodelima, M. Schloter, S. Zechmeister-Boltenstern, R. Jandl, A. Schindlbacher, and A. Sessitsch.</w:t>
      </w:r>
      <w:proofErr w:type="gramEnd"/>
      <w:r>
        <w:rPr>
          <w:rFonts w:cs="Times New Roman"/>
        </w:rPr>
        <w:t xml:space="preserve"> 2012. Effects of season and experimental warming on the bacterial community in a temperate mountain forest soil assessed by 16S rRNA gene pyrosequencing. </w:t>
      </w:r>
      <w:proofErr w:type="gramStart"/>
      <w:r>
        <w:rPr>
          <w:rFonts w:cs="Times New Roman"/>
        </w:rPr>
        <w:t>FEMS Microbiology Ecology 82:551–562.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w:t>
      </w:r>
      <w:proofErr w:type="gramStart"/>
      <w:r>
        <w:rPr>
          <w:rFonts w:cs="Times New Roman"/>
        </w:rPr>
        <w:t>Environmental Microbiology 16:1668–1681.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Landa, M., M. T. Cottrell, D. L. Kirchman, S. Blain, and I. Obernosterer.</w:t>
      </w:r>
      <w:proofErr w:type="gramEnd"/>
      <w:r>
        <w:rPr>
          <w:rFonts w:cs="Times New Roman"/>
        </w:rPr>
        <w:t xml:space="preserve"> 2013. Changes in bacterial diversity in response to dissolved organic matter supply in a continuous culture experiment. </w:t>
      </w:r>
      <w:proofErr w:type="gramStart"/>
      <w:r>
        <w:rPr>
          <w:rFonts w:cs="Times New Roman"/>
        </w:rPr>
        <w:t>Aquatic Microbial Ecology 69:157–168.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Lauber, C. L., M. Hamady, R. Knight, and N. Fierer.</w:t>
      </w:r>
      <w:proofErr w:type="gramEnd"/>
      <w:r>
        <w:rPr>
          <w:rFonts w:cs="Times New Roman"/>
        </w:rPr>
        <w:t xml:space="preserve"> 2009. Pyrosequencing-Based Assessment of Soil pH as a Predictor of Soil Bacterial Community Structure at the Continental Scale. </w:t>
      </w:r>
      <w:proofErr w:type="gramStart"/>
      <w:r>
        <w:rPr>
          <w:rFonts w:cs="Times New Roman"/>
        </w:rPr>
        <w:t>Applied and Environmental Microbiology 75:5111–5120.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Lee-Cruz, L., D. P. Edwards, B. M. Tripathi, and J. M. Adams.</w:t>
      </w:r>
      <w:proofErr w:type="gramEnd"/>
      <w:r>
        <w:rPr>
          <w:rFonts w:cs="Times New Roman"/>
        </w:rPr>
        <w:t xml:space="preserve"> 2013. Impact of Logging and Forest Conversion to Oil Palm Plantations on Soil Bacterial Communities in Borneo. </w:t>
      </w:r>
      <w:proofErr w:type="gramStart"/>
      <w:r>
        <w:rPr>
          <w:rFonts w:cs="Times New Roman"/>
        </w:rPr>
        <w:t>Applied and Environmental Microbiology 79:7290–7297.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Leff, J. W., D. R. Nemergut, A. S. Grandy, S. P. O’Neill, K. Wickings, A. R. Townsend, and C. C. Cleveland. 2012. The Effects of Soil Bacterial Community Structure on Decomposition in a Tropical Rain Forest. </w:t>
      </w:r>
      <w:proofErr w:type="gramStart"/>
      <w:r>
        <w:rPr>
          <w:rFonts w:cs="Times New Roman"/>
        </w:rPr>
        <w:t>Ecosystems 15:284–298.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Lennon, J. T., and S. E. Jones. 2011. Microbial seed banks: the ecological and evolutionary implications of dormancy. </w:t>
      </w:r>
      <w:proofErr w:type="gramStart"/>
      <w:r>
        <w:rPr>
          <w:rFonts w:cs="Times New Roman"/>
        </w:rPr>
        <w:t>Nature Publishing Group 9:119–130.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Li, J., G. Wang, S. D. Allison, M. A. Mayes, and Y. Luo. 2014. Soil carbon sensitivity to temperature and carbon use efficiency compared across microbial-ecosystem models of varying complexity. </w:t>
      </w:r>
      <w:proofErr w:type="gramStart"/>
      <w:r>
        <w:rPr>
          <w:rFonts w:cs="Times New Roman"/>
        </w:rPr>
        <w:t>Biogeochemistry 119:67–84.</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Lozupone, C., and R. Knight. 2005. UniFrac: a New Phylogenetic Method for Comparing Microbial Communities. </w:t>
      </w:r>
      <w:proofErr w:type="gramStart"/>
      <w:r>
        <w:rPr>
          <w:rFonts w:cs="Times New Roman"/>
        </w:rPr>
        <w:t>Applied and Environmental Microbiology 71:8228–8235.</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Lu, M., X. Zhou, Q. Yang, H. Li, Y. Luo, C. Fang, J. Chen, X. Yang, and B. Li. 2013. Responses of ecosystem carbon cycle to experimental warming: a meta-analysis. </w:t>
      </w:r>
      <w:proofErr w:type="gramStart"/>
      <w:r>
        <w:rPr>
          <w:rFonts w:cs="Times New Roman"/>
        </w:rPr>
        <w:t>Ecology 94:726–738.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Lynch, H. B., K. Y. Epps, T. Fukami, and P. M. Vitousek. 2012. Introduced Canopy Tree Species Effect on the Soil Microbial Community in a Montane Tropical Forest. </w:t>
      </w:r>
      <w:proofErr w:type="gramStart"/>
      <w:r>
        <w:rPr>
          <w:rFonts w:cs="Times New Roman"/>
        </w:rPr>
        <w:t>Pacific Science 66:141–150.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Malhi, Y., M. Silman, N. Salinas, M. BUSH, P. Meir, and S. Saatchi.</w:t>
      </w:r>
      <w:proofErr w:type="gramEnd"/>
      <w:r>
        <w:rPr>
          <w:rFonts w:cs="Times New Roman"/>
        </w:rPr>
        <w:t xml:space="preserve"> 2010. Introduction: Elevation gradients in the tropics: laboratories for ecosystem ecology and global change research. </w:t>
      </w:r>
      <w:proofErr w:type="gramStart"/>
      <w:r>
        <w:rPr>
          <w:rFonts w:cs="Times New Roman"/>
        </w:rPr>
        <w:t>Global Change Biology 16:3171–3175.</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Soil Biology &amp; Biochemistry. Soil Biology and Biochemistry 42:2153–2160.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Pan, Y., R. A. Birdsey, J. Fang, R. Houghton, P. E. Kauppi, W. A. Kurz, O. L. Phillips, A. Shvidenko, S. L. Lewis, J. G. Canadell, P. Ciais, R. B. Jackson, S. W. Pacala, A. D. McGuire, S. Piao, A. Rautiainen, S. Sitch, and D. Hayes. 2011. A Large and Persistent Carbon Sink in the World's Forests. </w:t>
      </w:r>
      <w:proofErr w:type="gramStart"/>
      <w:r>
        <w:rPr>
          <w:rFonts w:cs="Times New Roman"/>
        </w:rPr>
        <w:t>Science 333:988–993.</w:t>
      </w:r>
      <w:proofErr w:type="gramEnd"/>
    </w:p>
    <w:p w:rsidR="00AA682D" w:rsidRPr="009A1B87"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Rapp, J. M., M. R. Silman, J. S. Clark, C. A. J. Girardin, D. Galiano, and R. Tito. 2012. Intra- and interspecific tree growth across a long altitudinal gradient in the Peruvian Andes. </w:t>
      </w:r>
      <w:proofErr w:type="gramStart"/>
      <w:r w:rsidR="00B4402E" w:rsidRPr="009A1B87">
        <w:rPr>
          <w:rFonts w:cs="Times New Roman"/>
        </w:rPr>
        <w:t>Ecology 93:2061–2072.</w:t>
      </w:r>
      <w:proofErr w:type="gramEnd"/>
    </w:p>
    <w:p w:rsidR="00AA682D" w:rsidRDefault="00B4402E"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sidRPr="009A1B87">
        <w:rPr>
          <w:rFonts w:cs="Times New Roman"/>
        </w:rPr>
        <w:t xml:space="preserve">Rodrigues, J. L., V. H. Pellizari, R. Mueller, K. Baek, E. D. C. Jesus, F. S. Paula, B. Mirza, G. S. Hamaoui, S. M. Tsai, and B. Feigl. </w:t>
      </w:r>
      <w:r w:rsidR="00AA682D">
        <w:rPr>
          <w:rFonts w:cs="Times New Roman"/>
        </w:rPr>
        <w:t xml:space="preserve">2013. Conversion of the Amazon rainforest to agriculture results in biotic homogenization of soil bacterial communities. </w:t>
      </w:r>
      <w:proofErr w:type="gramStart"/>
      <w:r w:rsidR="00AA682D">
        <w:rPr>
          <w:rFonts w:cs="Times New Roman"/>
        </w:rPr>
        <w:t>Proceedings of the National Academy of Sciences 110:988–993.</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Schlatter, D. C., M. G. Bakker, J. M. Bradeen, and L. L. Kinkel. 2015. Plant community richness and microbial interactions structure bacterial communities in soil. </w:t>
      </w:r>
      <w:proofErr w:type="gramStart"/>
      <w:r>
        <w:rPr>
          <w:rFonts w:cs="Times New Roman"/>
        </w:rPr>
        <w:t>Ecology 96:134–142.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Selmants, P. C., C. M. Litton, C. P. Giardina, and G. P. Asner. 2014. Ecosystem carbon storage does not vary with mean annual temperature in Hawaiian tropical montane wet forests. </w:t>
      </w:r>
      <w:proofErr w:type="gramStart"/>
      <w:r>
        <w:rPr>
          <w:rFonts w:cs="Times New Roman"/>
        </w:rPr>
        <w:t>Global Change Biology 20:2927–2937.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Shade, A., H. Peter, S. D. Allison, D. L. Baho, M. Berga, H. Bürgmann, D. H. Huber, S. Langenheder, J. T. Lennon, J. B. H. Martiny, K. L. Matulich, T. M. Schmidt, and J. Handelsman. 2012. Fundamentals of microbial community resistance and resilience. </w:t>
      </w:r>
      <w:proofErr w:type="gramStart"/>
      <w:r>
        <w:rPr>
          <w:rFonts w:cs="Times New Roman"/>
        </w:rPr>
        <w:t>Frontiers in microbiology 3:417.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Singh, B. K., C. Quince, C. A. Macdonald, A. Khachane, N. Thomas, W. A. Al-Soud, S. J. Sørensen, Z. He, D. White, A. Sinclair, B. Crooks, J. Zhou, and C. D. Campbell. 2014. Loss of microbial diversity in soils is coincident with reductions in some specialized functions. </w:t>
      </w:r>
      <w:proofErr w:type="gramStart"/>
      <w:r>
        <w:rPr>
          <w:rFonts w:cs="Times New Roman"/>
        </w:rPr>
        <w:t>Environmental Microbiology 16:2408–2420.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Urbanová, M., J. Šnajdr, and P. Baldrian.</w:t>
      </w:r>
      <w:proofErr w:type="gramEnd"/>
      <w:r>
        <w:rPr>
          <w:rFonts w:cs="Times New Roman"/>
        </w:rPr>
        <w:t xml:space="preserve"> </w:t>
      </w:r>
      <w:proofErr w:type="gramStart"/>
      <w:r>
        <w:rPr>
          <w:rFonts w:cs="Times New Roman"/>
        </w:rPr>
        <w:t>2015. Composition of fungal and bacterial communities in forest litter and soil is largely determined by dominant trees</w:t>
      </w:r>
      <w:proofErr w:type="gramEnd"/>
      <w:r>
        <w:rPr>
          <w:rFonts w:cs="Times New Roman"/>
        </w:rPr>
        <w:t>. Soil Biology and Biochemistry 84:53–64.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Wolfe, E. W., and J. Morris. 1996. Geologic Map of the Island of Hawaii. </w:t>
      </w:r>
      <w:proofErr w:type="gramStart"/>
      <w:r>
        <w:rPr>
          <w:rFonts w:cs="Times New Roman"/>
        </w:rPr>
        <w:t>U.S. Geological Survey, Reston, VA.</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Zhang, X., G. Zhang, Q. Chen, and X. Han.</w:t>
      </w:r>
      <w:proofErr w:type="gramEnd"/>
      <w:r>
        <w:rPr>
          <w:rFonts w:cs="Times New Roman"/>
        </w:rPr>
        <w:t xml:space="preserve"> 2013. Soil Bacterial Communities Respond to Climate Changes in a Temperate Steppe. </w:t>
      </w:r>
      <w:proofErr w:type="gramStart"/>
      <w:r>
        <w:rPr>
          <w:rFonts w:cs="Times New Roman"/>
        </w:rPr>
        <w:t>PLoS ONE 8:e78616.</w:t>
      </w:r>
      <w:proofErr w:type="gramEnd"/>
    </w:p>
    <w:p w:rsidR="00660F76" w:rsidRDefault="00E71C94"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fldChar w:fldCharType="end"/>
      </w:r>
    </w:p>
    <w:p w:rsidR="00660F76" w:rsidRDefault="00660F76" w:rsidP="00AE0A98">
      <w:pPr>
        <w:widowControl w:val="0"/>
        <w:tabs>
          <w:tab w:val="left" w:pos="480"/>
        </w:tabs>
        <w:autoSpaceDE w:val="0"/>
        <w:autoSpaceDN w:val="0"/>
        <w:adjustRightInd w:val="0"/>
      </w:pPr>
    </w:p>
    <w:p w:rsidR="00660F76" w:rsidRDefault="00660F76" w:rsidP="00AE0A98">
      <w:pPr>
        <w:widowControl w:val="0"/>
        <w:tabs>
          <w:tab w:val="left" w:pos="480"/>
        </w:tabs>
        <w:autoSpaceDE w:val="0"/>
        <w:autoSpaceDN w:val="0"/>
        <w:adjustRightInd w:val="0"/>
        <w:sectPr w:rsidR="00660F76">
          <w:footerReference w:type="even" r:id="rId6"/>
          <w:footerReference w:type="default" r:id="rId7"/>
          <w:pgSz w:w="12240" w:h="15840"/>
          <w:pgMar w:top="1440" w:right="1440" w:bottom="1440" w:left="1440" w:gutter="0"/>
          <w:lnNumType w:countBy="1" w:restart="continuous"/>
        </w:sectPr>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C mean annual temperature gradient in closed-canopy tropical montane wet forests on the Island of Hawaii. </w:t>
      </w:r>
    </w:p>
    <w:p w:rsidR="00660F76" w:rsidRDefault="00660F76" w:rsidP="00660F76">
      <w:pPr>
        <w:widowControl w:val="0"/>
        <w:tabs>
          <w:tab w:val="left" w:pos="480"/>
        </w:tabs>
        <w:autoSpaceDE w:val="0"/>
        <w:autoSpaceDN w:val="0"/>
        <w:adjustRightInd w:val="0"/>
        <w:spacing w:line="480" w:lineRule="auto"/>
      </w:pPr>
    </w:p>
    <w:tbl>
      <w:tblPr>
        <w:tblStyle w:val="TableGrid"/>
        <w:tblW w:w="11820" w:type="dxa"/>
        <w:jc w:val="center"/>
        <w:tblLayout w:type="fixed"/>
        <w:tblLook w:val="00A0"/>
      </w:tblPr>
      <w:tblGrid>
        <w:gridCol w:w="780"/>
        <w:gridCol w:w="1182"/>
        <w:gridCol w:w="1384"/>
        <w:gridCol w:w="1219"/>
        <w:gridCol w:w="1710"/>
        <w:gridCol w:w="625"/>
        <w:gridCol w:w="1440"/>
        <w:gridCol w:w="2070"/>
        <w:gridCol w:w="1410"/>
      </w:tblGrid>
      <w:tr w:rsidR="0005048C" w:rsidRPr="00EC0AB3">
        <w:trPr>
          <w:jc w:val="center"/>
        </w:trPr>
        <w:tc>
          <w:tcPr>
            <w:tcW w:w="780" w:type="dxa"/>
            <w:tcBorders>
              <w:top w:val="single" w:sz="4" w:space="0" w:color="auto"/>
              <w:left w:val="nil"/>
              <w:bottom w:val="single" w:sz="4" w:space="0" w:color="auto"/>
              <w:right w:val="nil"/>
            </w:tcBorders>
            <w:vAlign w:val="bottom"/>
          </w:tcPr>
          <w:p w:rsidR="00660F76" w:rsidRPr="00EC0AB3" w:rsidRDefault="00660F76" w:rsidP="00660F76">
            <w:pPr>
              <w:jc w:val="center"/>
            </w:pPr>
            <w:r>
              <w:t>MAT Plot</w:t>
            </w:r>
          </w:p>
        </w:tc>
        <w:tc>
          <w:tcPr>
            <w:tcW w:w="1182" w:type="dxa"/>
            <w:tcBorders>
              <w:top w:val="single" w:sz="4" w:space="0" w:color="auto"/>
              <w:left w:val="nil"/>
              <w:bottom w:val="single" w:sz="4" w:space="0" w:color="auto"/>
              <w:right w:val="nil"/>
            </w:tcBorders>
            <w:vAlign w:val="bottom"/>
          </w:tcPr>
          <w:p w:rsidR="00660F76" w:rsidRPr="00EC0AB3" w:rsidRDefault="00660F76" w:rsidP="00660F76">
            <w:pPr>
              <w:jc w:val="center"/>
            </w:pPr>
            <w:r w:rsidRPr="00EC0AB3">
              <w:t>Elevation (m)</w:t>
            </w:r>
          </w:p>
        </w:tc>
        <w:tc>
          <w:tcPr>
            <w:tcW w:w="1384" w:type="dxa"/>
            <w:tcBorders>
              <w:top w:val="single" w:sz="4" w:space="0" w:color="auto"/>
              <w:left w:val="nil"/>
              <w:bottom w:val="single" w:sz="4" w:space="0" w:color="auto"/>
              <w:right w:val="nil"/>
            </w:tcBorders>
            <w:vAlign w:val="bottom"/>
          </w:tcPr>
          <w:p w:rsidR="00660F76" w:rsidRPr="00EC0AB3" w:rsidRDefault="00660F76" w:rsidP="00660F76">
            <w:pPr>
              <w:jc w:val="center"/>
            </w:pPr>
            <w:r>
              <w:t xml:space="preserve">Air </w:t>
            </w:r>
            <w:r w:rsidRPr="00EC0AB3">
              <w:t>temperature (°</w:t>
            </w:r>
            <w:proofErr w:type="gramStart"/>
            <w:r w:rsidRPr="00EC0AB3">
              <w:t>C)</w:t>
            </w:r>
            <w:r w:rsidRPr="00E912EF">
              <w:rPr>
                <w:vertAlign w:val="superscript"/>
              </w:rPr>
              <w:t>a</w:t>
            </w:r>
            <w:proofErr w:type="gramEnd"/>
          </w:p>
        </w:tc>
        <w:tc>
          <w:tcPr>
            <w:tcW w:w="1219" w:type="dxa"/>
            <w:tcBorders>
              <w:top w:val="single" w:sz="4" w:space="0" w:color="auto"/>
              <w:left w:val="nil"/>
              <w:bottom w:val="single" w:sz="4" w:space="0" w:color="auto"/>
              <w:right w:val="nil"/>
            </w:tcBorders>
            <w:vAlign w:val="bottom"/>
          </w:tcPr>
          <w:p w:rsidR="00660F76" w:rsidRPr="00EC0AB3" w:rsidRDefault="00660F76" w:rsidP="00660F76">
            <w:pPr>
              <w:jc w:val="center"/>
            </w:pPr>
            <w:r>
              <w:t>R</w:t>
            </w:r>
            <w:r w:rsidRPr="00EC0AB3">
              <w:t>ainfall (mm</w:t>
            </w:r>
            <w:r>
              <w:t xml:space="preserve"> y</w:t>
            </w:r>
            <w:r w:rsidRPr="00076317">
              <w:rPr>
                <w:vertAlign w:val="superscript"/>
              </w:rPr>
              <w:t>-</w:t>
            </w:r>
            <w:proofErr w:type="gramStart"/>
            <w:r w:rsidRPr="00076317">
              <w:rPr>
                <w:vertAlign w:val="superscript"/>
              </w:rPr>
              <w:t>1</w:t>
            </w:r>
            <w:r>
              <w:t>)</w:t>
            </w:r>
            <w:r>
              <w:rPr>
                <w:vertAlign w:val="superscript"/>
              </w:rPr>
              <w:t>b</w:t>
            </w:r>
            <w:proofErr w:type="gramEnd"/>
          </w:p>
        </w:tc>
        <w:tc>
          <w:tcPr>
            <w:tcW w:w="1710" w:type="dxa"/>
            <w:tcBorders>
              <w:top w:val="single" w:sz="4" w:space="0" w:color="auto"/>
              <w:left w:val="nil"/>
              <w:bottom w:val="single" w:sz="4" w:space="0" w:color="auto"/>
              <w:right w:val="nil"/>
            </w:tcBorders>
            <w:vAlign w:val="bottom"/>
          </w:tcPr>
          <w:p w:rsidR="00660F76" w:rsidRPr="00EC0AB3" w:rsidRDefault="00660F76" w:rsidP="00DB1A62">
            <w:pPr>
              <w:jc w:val="center"/>
            </w:pPr>
            <w:r>
              <w:t xml:space="preserve">Soil volumetric water </w:t>
            </w:r>
            <w:r w:rsidRPr="00EC0AB3">
              <w:t>(m</w:t>
            </w:r>
            <w:r w:rsidRPr="00EC0AB3">
              <w:rPr>
                <w:vertAlign w:val="superscript"/>
              </w:rPr>
              <w:t>3</w:t>
            </w:r>
            <w:r w:rsidRPr="00EC0AB3">
              <w:t xml:space="preserve"> m</w:t>
            </w:r>
            <w:r w:rsidRPr="00EC0AB3">
              <w:rPr>
                <w:vertAlign w:val="superscript"/>
              </w:rPr>
              <w:t>-</w:t>
            </w:r>
            <w:proofErr w:type="gramStart"/>
            <w:r w:rsidRPr="00EC0AB3">
              <w:rPr>
                <w:vertAlign w:val="superscript"/>
              </w:rPr>
              <w:t>3</w:t>
            </w:r>
            <w:r w:rsidRPr="00EC0AB3">
              <w:t>)</w:t>
            </w:r>
            <w:r>
              <w:rPr>
                <w:vertAlign w:val="superscript"/>
              </w:rPr>
              <w:t>a</w:t>
            </w:r>
            <w:proofErr w:type="gramEnd"/>
          </w:p>
        </w:tc>
        <w:tc>
          <w:tcPr>
            <w:tcW w:w="625" w:type="dxa"/>
            <w:tcBorders>
              <w:top w:val="single" w:sz="4" w:space="0" w:color="auto"/>
              <w:left w:val="nil"/>
              <w:bottom w:val="single" w:sz="4" w:space="0" w:color="auto"/>
              <w:right w:val="nil"/>
            </w:tcBorders>
            <w:vAlign w:val="bottom"/>
          </w:tcPr>
          <w:p w:rsidR="00660F76" w:rsidRDefault="00660F76" w:rsidP="00660F76">
            <w:pPr>
              <w:jc w:val="center"/>
            </w:pPr>
            <w:r>
              <w:t>Soil pH</w:t>
            </w:r>
            <w:r w:rsidRPr="000E7FE9">
              <w:rPr>
                <w:vertAlign w:val="superscript"/>
              </w:rPr>
              <w:t>a</w:t>
            </w:r>
          </w:p>
        </w:tc>
        <w:tc>
          <w:tcPr>
            <w:tcW w:w="1440" w:type="dxa"/>
            <w:tcBorders>
              <w:top w:val="single" w:sz="4" w:space="0" w:color="auto"/>
              <w:left w:val="nil"/>
              <w:bottom w:val="single" w:sz="4" w:space="0" w:color="auto"/>
              <w:right w:val="nil"/>
            </w:tcBorders>
            <w:vAlign w:val="bottom"/>
          </w:tcPr>
          <w:p w:rsidR="00660F76" w:rsidRDefault="00660F76" w:rsidP="00660F76">
            <w:pPr>
              <w:jc w:val="center"/>
            </w:pPr>
            <w:r>
              <w:t>Soil temperature (°</w:t>
            </w:r>
            <w:proofErr w:type="gramStart"/>
            <w:r>
              <w:t>C)</w:t>
            </w:r>
            <w:r>
              <w:rPr>
                <w:vertAlign w:val="superscript"/>
              </w:rPr>
              <w:t>a</w:t>
            </w:r>
            <w:proofErr w:type="gramEnd"/>
          </w:p>
        </w:tc>
        <w:tc>
          <w:tcPr>
            <w:tcW w:w="2070" w:type="dxa"/>
            <w:tcBorders>
              <w:top w:val="single" w:sz="4" w:space="0" w:color="auto"/>
              <w:left w:val="nil"/>
              <w:bottom w:val="single" w:sz="4" w:space="0" w:color="auto"/>
              <w:right w:val="nil"/>
            </w:tcBorders>
            <w:vAlign w:val="bottom"/>
          </w:tcPr>
          <w:p w:rsidR="00660F76" w:rsidRPr="00EC0AB3" w:rsidRDefault="00660F76" w:rsidP="00660F76">
            <w:pPr>
              <w:jc w:val="center"/>
            </w:pPr>
            <w:r>
              <w:t>Potential evapotranspiration (mm y</w:t>
            </w:r>
            <w:r w:rsidRPr="00076317">
              <w:rPr>
                <w:vertAlign w:val="superscript"/>
              </w:rPr>
              <w:t>-</w:t>
            </w:r>
            <w:proofErr w:type="gramStart"/>
            <w:r w:rsidRPr="00076317">
              <w:rPr>
                <w:vertAlign w:val="superscript"/>
              </w:rPr>
              <w:t>1</w:t>
            </w:r>
            <w:r>
              <w:t>)</w:t>
            </w:r>
            <w:r>
              <w:rPr>
                <w:vertAlign w:val="superscript"/>
              </w:rPr>
              <w:t>c</w:t>
            </w:r>
            <w:proofErr w:type="gramEnd"/>
          </w:p>
        </w:tc>
        <w:tc>
          <w:tcPr>
            <w:tcW w:w="1410" w:type="dxa"/>
            <w:tcBorders>
              <w:top w:val="single" w:sz="4" w:space="0" w:color="auto"/>
              <w:left w:val="nil"/>
              <w:bottom w:val="single" w:sz="4" w:space="0" w:color="auto"/>
              <w:right w:val="nil"/>
            </w:tcBorders>
            <w:vAlign w:val="bottom"/>
          </w:tcPr>
          <w:p w:rsidR="00660F76" w:rsidRDefault="00660F76" w:rsidP="00660F76">
            <w:pPr>
              <w:jc w:val="center"/>
            </w:pPr>
            <w:r>
              <w:t>Solar radiation (W m</w:t>
            </w:r>
            <w:r w:rsidRPr="00076317">
              <w:rPr>
                <w:vertAlign w:val="superscript"/>
              </w:rPr>
              <w:t>-2</w:t>
            </w:r>
            <w:r>
              <w:t xml:space="preserve"> y</w:t>
            </w:r>
            <w:r w:rsidRPr="00076317">
              <w:rPr>
                <w:vertAlign w:val="superscript"/>
              </w:rPr>
              <w:t>-</w:t>
            </w:r>
            <w:proofErr w:type="gramStart"/>
            <w:r w:rsidRPr="00076317">
              <w:rPr>
                <w:vertAlign w:val="superscript"/>
              </w:rPr>
              <w:t>1</w:t>
            </w:r>
            <w:r>
              <w:t>)</w:t>
            </w:r>
            <w:r>
              <w:rPr>
                <w:vertAlign w:val="superscript"/>
              </w:rPr>
              <w:t>c</w:t>
            </w:r>
            <w:proofErr w:type="gramEnd"/>
          </w:p>
        </w:tc>
      </w:tr>
      <w:tr w:rsidR="0005048C" w:rsidRPr="00EC0AB3">
        <w:trPr>
          <w:jc w:val="center"/>
        </w:trPr>
        <w:tc>
          <w:tcPr>
            <w:tcW w:w="780" w:type="dxa"/>
            <w:tcBorders>
              <w:top w:val="single" w:sz="4" w:space="0" w:color="auto"/>
              <w:left w:val="nil"/>
              <w:bottom w:val="nil"/>
              <w:right w:val="nil"/>
            </w:tcBorders>
          </w:tcPr>
          <w:p w:rsidR="00660F76" w:rsidRDefault="00660F76">
            <w:pPr>
              <w:jc w:val="center"/>
            </w:pPr>
            <w:r>
              <w:t>1</w:t>
            </w:r>
          </w:p>
        </w:tc>
        <w:tc>
          <w:tcPr>
            <w:tcW w:w="1182" w:type="dxa"/>
            <w:tcBorders>
              <w:top w:val="single" w:sz="4" w:space="0" w:color="auto"/>
              <w:left w:val="nil"/>
              <w:bottom w:val="nil"/>
              <w:right w:val="nil"/>
            </w:tcBorders>
          </w:tcPr>
          <w:p w:rsidR="00660F76" w:rsidRDefault="00660F76">
            <w:pPr>
              <w:jc w:val="center"/>
            </w:pPr>
            <w:r>
              <w:t xml:space="preserve">  </w:t>
            </w:r>
            <w:r w:rsidRPr="00EC0AB3">
              <w:t>800</w:t>
            </w:r>
          </w:p>
        </w:tc>
        <w:tc>
          <w:tcPr>
            <w:tcW w:w="1384" w:type="dxa"/>
            <w:tcBorders>
              <w:top w:val="single" w:sz="4" w:space="0" w:color="auto"/>
              <w:left w:val="nil"/>
              <w:bottom w:val="nil"/>
              <w:right w:val="nil"/>
            </w:tcBorders>
          </w:tcPr>
          <w:p w:rsidR="00660F76" w:rsidRDefault="00660F76">
            <w:pPr>
              <w:jc w:val="center"/>
            </w:pPr>
            <w:r w:rsidRPr="00EC0AB3">
              <w:t>18.2</w:t>
            </w:r>
          </w:p>
        </w:tc>
        <w:tc>
          <w:tcPr>
            <w:tcW w:w="1219" w:type="dxa"/>
            <w:tcBorders>
              <w:top w:val="single" w:sz="4" w:space="0" w:color="auto"/>
              <w:left w:val="nil"/>
              <w:bottom w:val="nil"/>
              <w:right w:val="nil"/>
            </w:tcBorders>
          </w:tcPr>
          <w:p w:rsidR="00660F76" w:rsidRDefault="00660F76">
            <w:pPr>
              <w:jc w:val="center"/>
            </w:pPr>
            <w:r>
              <w:t>4570</w:t>
            </w:r>
          </w:p>
        </w:tc>
        <w:tc>
          <w:tcPr>
            <w:tcW w:w="1710" w:type="dxa"/>
            <w:tcBorders>
              <w:top w:val="single" w:sz="4" w:space="0" w:color="auto"/>
              <w:left w:val="nil"/>
              <w:bottom w:val="nil"/>
              <w:right w:val="nil"/>
            </w:tcBorders>
          </w:tcPr>
          <w:p w:rsidR="00660F76" w:rsidRDefault="00660F76">
            <w:pPr>
              <w:jc w:val="center"/>
            </w:pPr>
            <w:r w:rsidRPr="00EC0AB3">
              <w:t>0.55</w:t>
            </w:r>
          </w:p>
        </w:tc>
        <w:tc>
          <w:tcPr>
            <w:tcW w:w="625" w:type="dxa"/>
            <w:tcBorders>
              <w:top w:val="single" w:sz="4" w:space="0" w:color="auto"/>
              <w:left w:val="nil"/>
              <w:bottom w:val="nil"/>
              <w:right w:val="nil"/>
            </w:tcBorders>
          </w:tcPr>
          <w:p w:rsidR="00660F76" w:rsidRDefault="00660F76">
            <w:pPr>
              <w:jc w:val="center"/>
            </w:pPr>
            <w:r>
              <w:t>4.1</w:t>
            </w:r>
          </w:p>
        </w:tc>
        <w:tc>
          <w:tcPr>
            <w:tcW w:w="1440" w:type="dxa"/>
            <w:tcBorders>
              <w:top w:val="single" w:sz="4" w:space="0" w:color="auto"/>
              <w:left w:val="nil"/>
              <w:bottom w:val="nil"/>
              <w:right w:val="nil"/>
            </w:tcBorders>
          </w:tcPr>
          <w:p w:rsidR="00660F76" w:rsidRDefault="00660F76">
            <w:pPr>
              <w:jc w:val="center"/>
            </w:pPr>
            <w:r>
              <w:t>18.0</w:t>
            </w:r>
          </w:p>
        </w:tc>
        <w:tc>
          <w:tcPr>
            <w:tcW w:w="2070" w:type="dxa"/>
            <w:tcBorders>
              <w:top w:val="single" w:sz="4" w:space="0" w:color="auto"/>
              <w:left w:val="nil"/>
              <w:bottom w:val="nil"/>
              <w:right w:val="nil"/>
            </w:tcBorders>
          </w:tcPr>
          <w:p w:rsidR="00660F76" w:rsidRDefault="00660F76">
            <w:pPr>
              <w:jc w:val="center"/>
            </w:pPr>
            <w:r>
              <w:t>2298</w:t>
            </w:r>
          </w:p>
        </w:tc>
        <w:tc>
          <w:tcPr>
            <w:tcW w:w="1410" w:type="dxa"/>
            <w:tcBorders>
              <w:top w:val="single" w:sz="4" w:space="0" w:color="auto"/>
              <w:left w:val="nil"/>
              <w:bottom w:val="nil"/>
              <w:right w:val="nil"/>
            </w:tcBorders>
          </w:tcPr>
          <w:p w:rsidR="00660F76" w:rsidRDefault="00660F76">
            <w:pPr>
              <w:jc w:val="center"/>
            </w:pPr>
            <w:r>
              <w:t>201.1</w:t>
            </w:r>
          </w:p>
        </w:tc>
      </w:tr>
      <w:tr w:rsidR="0005048C" w:rsidRPr="00EC0AB3">
        <w:trPr>
          <w:jc w:val="center"/>
        </w:trPr>
        <w:tc>
          <w:tcPr>
            <w:tcW w:w="780" w:type="dxa"/>
            <w:tcBorders>
              <w:top w:val="nil"/>
              <w:left w:val="nil"/>
              <w:bottom w:val="nil"/>
              <w:right w:val="nil"/>
            </w:tcBorders>
          </w:tcPr>
          <w:p w:rsidR="00660F76" w:rsidRDefault="00660F76">
            <w:pPr>
              <w:jc w:val="center"/>
            </w:pPr>
            <w:r>
              <w:t>2</w:t>
            </w:r>
          </w:p>
        </w:tc>
        <w:tc>
          <w:tcPr>
            <w:tcW w:w="1182" w:type="dxa"/>
            <w:tcBorders>
              <w:top w:val="nil"/>
              <w:left w:val="nil"/>
              <w:bottom w:val="nil"/>
              <w:right w:val="nil"/>
            </w:tcBorders>
          </w:tcPr>
          <w:p w:rsidR="00660F76" w:rsidRDefault="00660F76">
            <w:pPr>
              <w:jc w:val="center"/>
            </w:pPr>
            <w:r>
              <w:t xml:space="preserve">  </w:t>
            </w:r>
            <w:r w:rsidRPr="00EC0AB3">
              <w:t>934</w:t>
            </w:r>
          </w:p>
        </w:tc>
        <w:tc>
          <w:tcPr>
            <w:tcW w:w="1384" w:type="dxa"/>
            <w:tcBorders>
              <w:top w:val="nil"/>
              <w:left w:val="nil"/>
              <w:bottom w:val="nil"/>
              <w:right w:val="nil"/>
            </w:tcBorders>
          </w:tcPr>
          <w:p w:rsidR="00660F76" w:rsidRDefault="00660F76">
            <w:pPr>
              <w:jc w:val="center"/>
            </w:pPr>
            <w:r w:rsidRPr="00EC0AB3">
              <w:t>17.3</w:t>
            </w:r>
          </w:p>
        </w:tc>
        <w:tc>
          <w:tcPr>
            <w:tcW w:w="1219" w:type="dxa"/>
            <w:tcBorders>
              <w:top w:val="nil"/>
              <w:left w:val="nil"/>
              <w:bottom w:val="nil"/>
              <w:right w:val="nil"/>
            </w:tcBorders>
          </w:tcPr>
          <w:p w:rsidR="00660F76" w:rsidRDefault="00660F76">
            <w:pPr>
              <w:jc w:val="center"/>
            </w:pPr>
            <w:r>
              <w:t>4292</w:t>
            </w:r>
          </w:p>
        </w:tc>
        <w:tc>
          <w:tcPr>
            <w:tcW w:w="1710" w:type="dxa"/>
            <w:tcBorders>
              <w:top w:val="nil"/>
              <w:left w:val="nil"/>
              <w:bottom w:val="nil"/>
              <w:right w:val="nil"/>
            </w:tcBorders>
          </w:tcPr>
          <w:p w:rsidR="00660F76" w:rsidRDefault="00660F76">
            <w:pPr>
              <w:jc w:val="center"/>
            </w:pPr>
            <w:r w:rsidRPr="00EC0AB3">
              <w:t>0.55</w:t>
            </w:r>
          </w:p>
        </w:tc>
        <w:tc>
          <w:tcPr>
            <w:tcW w:w="625" w:type="dxa"/>
            <w:tcBorders>
              <w:top w:val="nil"/>
              <w:left w:val="nil"/>
              <w:bottom w:val="nil"/>
              <w:right w:val="nil"/>
            </w:tcBorders>
          </w:tcPr>
          <w:p w:rsidR="00660F76" w:rsidRDefault="00660F76">
            <w:pPr>
              <w:jc w:val="center"/>
            </w:pPr>
            <w:r>
              <w:t>4.2</w:t>
            </w:r>
          </w:p>
        </w:tc>
        <w:tc>
          <w:tcPr>
            <w:tcW w:w="1440" w:type="dxa"/>
            <w:tcBorders>
              <w:top w:val="nil"/>
              <w:left w:val="nil"/>
              <w:bottom w:val="nil"/>
              <w:right w:val="nil"/>
            </w:tcBorders>
          </w:tcPr>
          <w:p w:rsidR="00660F76" w:rsidRDefault="00660F76">
            <w:pPr>
              <w:jc w:val="center"/>
            </w:pPr>
            <w:r>
              <w:t>17.3</w:t>
            </w:r>
          </w:p>
        </w:tc>
        <w:tc>
          <w:tcPr>
            <w:tcW w:w="2070" w:type="dxa"/>
            <w:tcBorders>
              <w:top w:val="nil"/>
              <w:left w:val="nil"/>
              <w:bottom w:val="nil"/>
              <w:right w:val="nil"/>
            </w:tcBorders>
          </w:tcPr>
          <w:p w:rsidR="00660F76" w:rsidRDefault="00660F76">
            <w:pPr>
              <w:jc w:val="center"/>
            </w:pPr>
            <w:r>
              <w:t>2232</w:t>
            </w:r>
          </w:p>
        </w:tc>
        <w:tc>
          <w:tcPr>
            <w:tcW w:w="1410" w:type="dxa"/>
            <w:tcBorders>
              <w:top w:val="nil"/>
              <w:left w:val="nil"/>
              <w:bottom w:val="nil"/>
              <w:right w:val="nil"/>
            </w:tcBorders>
          </w:tcPr>
          <w:p w:rsidR="00660F76" w:rsidRDefault="00660F76">
            <w:pPr>
              <w:jc w:val="center"/>
            </w:pPr>
            <w:r>
              <w:t>200.9</w:t>
            </w:r>
          </w:p>
        </w:tc>
      </w:tr>
      <w:tr w:rsidR="0005048C" w:rsidRPr="00EC0AB3">
        <w:trPr>
          <w:jc w:val="center"/>
        </w:trPr>
        <w:tc>
          <w:tcPr>
            <w:tcW w:w="780" w:type="dxa"/>
            <w:tcBorders>
              <w:top w:val="nil"/>
              <w:left w:val="nil"/>
              <w:bottom w:val="nil"/>
              <w:right w:val="nil"/>
            </w:tcBorders>
          </w:tcPr>
          <w:p w:rsidR="00660F76" w:rsidRDefault="00660F76">
            <w:pPr>
              <w:jc w:val="center"/>
            </w:pPr>
            <w:r>
              <w:t>3</w:t>
            </w:r>
          </w:p>
        </w:tc>
        <w:tc>
          <w:tcPr>
            <w:tcW w:w="1182" w:type="dxa"/>
            <w:tcBorders>
              <w:top w:val="nil"/>
              <w:left w:val="nil"/>
              <w:bottom w:val="nil"/>
              <w:right w:val="nil"/>
            </w:tcBorders>
          </w:tcPr>
          <w:p w:rsidR="00660F76" w:rsidRDefault="00660F76">
            <w:pPr>
              <w:jc w:val="center"/>
            </w:pPr>
            <w:r w:rsidRPr="00EC0AB3">
              <w:t>1024</w:t>
            </w:r>
          </w:p>
        </w:tc>
        <w:tc>
          <w:tcPr>
            <w:tcW w:w="1384" w:type="dxa"/>
            <w:tcBorders>
              <w:top w:val="nil"/>
              <w:left w:val="nil"/>
              <w:bottom w:val="nil"/>
              <w:right w:val="nil"/>
            </w:tcBorders>
          </w:tcPr>
          <w:p w:rsidR="00660F76" w:rsidRDefault="00660F76">
            <w:pPr>
              <w:jc w:val="center"/>
            </w:pPr>
            <w:r w:rsidRPr="00EC0AB3">
              <w:t>16.7</w:t>
            </w:r>
          </w:p>
        </w:tc>
        <w:tc>
          <w:tcPr>
            <w:tcW w:w="1219" w:type="dxa"/>
            <w:tcBorders>
              <w:top w:val="nil"/>
              <w:left w:val="nil"/>
              <w:bottom w:val="nil"/>
              <w:right w:val="nil"/>
            </w:tcBorders>
          </w:tcPr>
          <w:p w:rsidR="00660F76" w:rsidRDefault="00660F76">
            <w:pPr>
              <w:jc w:val="center"/>
            </w:pPr>
            <w:r>
              <w:t>3975</w:t>
            </w:r>
          </w:p>
        </w:tc>
        <w:tc>
          <w:tcPr>
            <w:tcW w:w="1710" w:type="dxa"/>
            <w:tcBorders>
              <w:top w:val="nil"/>
              <w:left w:val="nil"/>
              <w:bottom w:val="nil"/>
              <w:right w:val="nil"/>
            </w:tcBorders>
          </w:tcPr>
          <w:p w:rsidR="00660F76" w:rsidRDefault="00660F76">
            <w:pPr>
              <w:jc w:val="center"/>
            </w:pPr>
            <w:r w:rsidRPr="00EC0AB3">
              <w:t>0.57</w:t>
            </w:r>
          </w:p>
        </w:tc>
        <w:tc>
          <w:tcPr>
            <w:tcW w:w="625" w:type="dxa"/>
            <w:tcBorders>
              <w:top w:val="nil"/>
              <w:left w:val="nil"/>
              <w:bottom w:val="nil"/>
              <w:right w:val="nil"/>
            </w:tcBorders>
          </w:tcPr>
          <w:p w:rsidR="00660F76" w:rsidRDefault="00660F76">
            <w:pPr>
              <w:jc w:val="center"/>
            </w:pPr>
            <w:r>
              <w:t>3.7</w:t>
            </w:r>
          </w:p>
        </w:tc>
        <w:tc>
          <w:tcPr>
            <w:tcW w:w="1440" w:type="dxa"/>
            <w:tcBorders>
              <w:top w:val="nil"/>
              <w:left w:val="nil"/>
              <w:bottom w:val="nil"/>
              <w:right w:val="nil"/>
            </w:tcBorders>
          </w:tcPr>
          <w:p w:rsidR="00660F76" w:rsidRDefault="00660F76">
            <w:pPr>
              <w:jc w:val="center"/>
            </w:pPr>
            <w:r>
              <w:t>16.3</w:t>
            </w:r>
          </w:p>
        </w:tc>
        <w:tc>
          <w:tcPr>
            <w:tcW w:w="2070" w:type="dxa"/>
            <w:tcBorders>
              <w:top w:val="nil"/>
              <w:left w:val="nil"/>
              <w:bottom w:val="nil"/>
              <w:right w:val="nil"/>
            </w:tcBorders>
          </w:tcPr>
          <w:p w:rsidR="00660F76" w:rsidRDefault="00660F76">
            <w:pPr>
              <w:jc w:val="center"/>
            </w:pPr>
            <w:r>
              <w:t>2214</w:t>
            </w:r>
          </w:p>
        </w:tc>
        <w:tc>
          <w:tcPr>
            <w:tcW w:w="1410" w:type="dxa"/>
            <w:tcBorders>
              <w:top w:val="nil"/>
              <w:left w:val="nil"/>
              <w:bottom w:val="nil"/>
              <w:right w:val="nil"/>
            </w:tcBorders>
          </w:tcPr>
          <w:p w:rsidR="00660F76" w:rsidRDefault="00660F76">
            <w:pPr>
              <w:jc w:val="center"/>
            </w:pPr>
            <w:r>
              <w:t>202.4</w:t>
            </w:r>
          </w:p>
        </w:tc>
      </w:tr>
      <w:tr w:rsidR="0005048C" w:rsidRPr="00EC0AB3">
        <w:trPr>
          <w:jc w:val="center"/>
        </w:trPr>
        <w:tc>
          <w:tcPr>
            <w:tcW w:w="780" w:type="dxa"/>
            <w:tcBorders>
              <w:top w:val="nil"/>
              <w:left w:val="nil"/>
              <w:bottom w:val="nil"/>
              <w:right w:val="nil"/>
            </w:tcBorders>
          </w:tcPr>
          <w:p w:rsidR="00660F76" w:rsidRDefault="00660F76">
            <w:pPr>
              <w:jc w:val="center"/>
            </w:pPr>
            <w:r>
              <w:t>4</w:t>
            </w:r>
          </w:p>
        </w:tc>
        <w:tc>
          <w:tcPr>
            <w:tcW w:w="1182"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19" w:type="dxa"/>
            <w:tcBorders>
              <w:top w:val="nil"/>
              <w:left w:val="nil"/>
              <w:bottom w:val="nil"/>
              <w:right w:val="nil"/>
            </w:tcBorders>
          </w:tcPr>
          <w:p w:rsidR="00660F76" w:rsidRDefault="00660F76">
            <w:pPr>
              <w:jc w:val="center"/>
            </w:pPr>
            <w:r>
              <w:t>3734</w:t>
            </w:r>
          </w:p>
        </w:tc>
        <w:tc>
          <w:tcPr>
            <w:tcW w:w="1710" w:type="dxa"/>
            <w:tcBorders>
              <w:top w:val="nil"/>
              <w:left w:val="nil"/>
              <w:bottom w:val="nil"/>
              <w:right w:val="nil"/>
            </w:tcBorders>
          </w:tcPr>
          <w:p w:rsidR="00660F76" w:rsidRDefault="00660F76">
            <w:pPr>
              <w:jc w:val="center"/>
            </w:pPr>
            <w:r w:rsidRPr="00EC0AB3">
              <w:t>0.48</w:t>
            </w:r>
          </w:p>
        </w:tc>
        <w:tc>
          <w:tcPr>
            <w:tcW w:w="625" w:type="dxa"/>
            <w:tcBorders>
              <w:top w:val="nil"/>
              <w:left w:val="nil"/>
              <w:bottom w:val="nil"/>
              <w:right w:val="nil"/>
            </w:tcBorders>
          </w:tcPr>
          <w:p w:rsidR="00660F76" w:rsidRDefault="00660F76" w:rsidP="00660F76">
            <w:pPr>
              <w:jc w:val="center"/>
            </w:pPr>
            <w:r>
              <w:t>3.8</w:t>
            </w:r>
          </w:p>
        </w:tc>
        <w:tc>
          <w:tcPr>
            <w:tcW w:w="1440" w:type="dxa"/>
            <w:tcBorders>
              <w:top w:val="nil"/>
              <w:left w:val="nil"/>
              <w:bottom w:val="nil"/>
              <w:right w:val="nil"/>
            </w:tcBorders>
          </w:tcPr>
          <w:p w:rsidR="00660F76" w:rsidRDefault="00660F76" w:rsidP="00660F76">
            <w:pPr>
              <w:jc w:val="center"/>
            </w:pPr>
            <w:r>
              <w:t>15.9</w:t>
            </w:r>
          </w:p>
        </w:tc>
        <w:tc>
          <w:tcPr>
            <w:tcW w:w="2070" w:type="dxa"/>
            <w:tcBorders>
              <w:top w:val="nil"/>
              <w:left w:val="nil"/>
              <w:bottom w:val="nil"/>
              <w:right w:val="nil"/>
            </w:tcBorders>
          </w:tcPr>
          <w:p w:rsidR="00660F76" w:rsidRDefault="00660F76">
            <w:pPr>
              <w:jc w:val="center"/>
            </w:pPr>
            <w:r>
              <w:t>2127</w:t>
            </w:r>
          </w:p>
        </w:tc>
        <w:tc>
          <w:tcPr>
            <w:tcW w:w="1410" w:type="dxa"/>
            <w:tcBorders>
              <w:top w:val="nil"/>
              <w:left w:val="nil"/>
              <w:bottom w:val="nil"/>
              <w:right w:val="nil"/>
            </w:tcBorders>
          </w:tcPr>
          <w:p w:rsidR="00660F76" w:rsidRDefault="00660F76">
            <w:pPr>
              <w:jc w:val="center"/>
            </w:pPr>
            <w:r>
              <w:t>204.9</w:t>
            </w:r>
          </w:p>
        </w:tc>
      </w:tr>
      <w:tr w:rsidR="0005048C" w:rsidRPr="00EC0AB3">
        <w:trPr>
          <w:jc w:val="center"/>
        </w:trPr>
        <w:tc>
          <w:tcPr>
            <w:tcW w:w="780" w:type="dxa"/>
            <w:tcBorders>
              <w:top w:val="nil"/>
              <w:left w:val="nil"/>
              <w:bottom w:val="nil"/>
              <w:right w:val="nil"/>
            </w:tcBorders>
          </w:tcPr>
          <w:p w:rsidR="00660F76" w:rsidRDefault="00660F76">
            <w:pPr>
              <w:jc w:val="center"/>
            </w:pPr>
            <w:r>
              <w:t>5</w:t>
            </w:r>
          </w:p>
        </w:tc>
        <w:tc>
          <w:tcPr>
            <w:tcW w:w="1182"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19" w:type="dxa"/>
            <w:tcBorders>
              <w:top w:val="nil"/>
              <w:left w:val="nil"/>
              <w:bottom w:val="nil"/>
              <w:right w:val="nil"/>
            </w:tcBorders>
          </w:tcPr>
          <w:p w:rsidR="00660F76" w:rsidRDefault="00660F76">
            <w:pPr>
              <w:jc w:val="center"/>
            </w:pPr>
            <w:r>
              <w:t>3433</w:t>
            </w:r>
          </w:p>
        </w:tc>
        <w:tc>
          <w:tcPr>
            <w:tcW w:w="1710" w:type="dxa"/>
            <w:tcBorders>
              <w:top w:val="nil"/>
              <w:left w:val="nil"/>
              <w:bottom w:val="nil"/>
              <w:right w:val="nil"/>
            </w:tcBorders>
          </w:tcPr>
          <w:p w:rsidR="00660F76" w:rsidRDefault="00660F76">
            <w:pPr>
              <w:jc w:val="center"/>
            </w:pPr>
            <w:r w:rsidRPr="00EC0AB3">
              <w:t>0.51</w:t>
            </w:r>
          </w:p>
        </w:tc>
        <w:tc>
          <w:tcPr>
            <w:tcW w:w="625" w:type="dxa"/>
            <w:tcBorders>
              <w:top w:val="nil"/>
              <w:left w:val="nil"/>
              <w:bottom w:val="nil"/>
              <w:right w:val="nil"/>
            </w:tcBorders>
          </w:tcPr>
          <w:p w:rsidR="00660F76" w:rsidRDefault="00660F76">
            <w:pPr>
              <w:jc w:val="center"/>
            </w:pPr>
            <w:r>
              <w:t>3.6</w:t>
            </w:r>
          </w:p>
        </w:tc>
        <w:tc>
          <w:tcPr>
            <w:tcW w:w="1440" w:type="dxa"/>
            <w:tcBorders>
              <w:top w:val="nil"/>
              <w:left w:val="nil"/>
              <w:bottom w:val="nil"/>
              <w:right w:val="nil"/>
            </w:tcBorders>
          </w:tcPr>
          <w:p w:rsidR="00660F76" w:rsidRDefault="00660F76">
            <w:pPr>
              <w:jc w:val="center"/>
            </w:pPr>
            <w:r>
              <w:t>15.6</w:t>
            </w:r>
          </w:p>
        </w:tc>
        <w:tc>
          <w:tcPr>
            <w:tcW w:w="2070" w:type="dxa"/>
            <w:tcBorders>
              <w:top w:val="nil"/>
              <w:left w:val="nil"/>
              <w:bottom w:val="nil"/>
              <w:right w:val="nil"/>
            </w:tcBorders>
          </w:tcPr>
          <w:p w:rsidR="00660F76" w:rsidRDefault="00660F76">
            <w:pPr>
              <w:jc w:val="center"/>
            </w:pPr>
            <w:r>
              <w:t>2137</w:t>
            </w:r>
          </w:p>
        </w:tc>
        <w:tc>
          <w:tcPr>
            <w:tcW w:w="1410" w:type="dxa"/>
            <w:tcBorders>
              <w:top w:val="nil"/>
              <w:left w:val="nil"/>
              <w:bottom w:val="nil"/>
              <w:right w:val="nil"/>
            </w:tcBorders>
          </w:tcPr>
          <w:p w:rsidR="00660F76" w:rsidRDefault="00660F76">
            <w:pPr>
              <w:jc w:val="center"/>
            </w:pPr>
            <w:r>
              <w:t>210.1</w:t>
            </w:r>
          </w:p>
        </w:tc>
      </w:tr>
      <w:tr w:rsidR="0005048C" w:rsidRPr="00EC0AB3">
        <w:trPr>
          <w:trHeight w:val="234"/>
          <w:jc w:val="center"/>
        </w:trPr>
        <w:tc>
          <w:tcPr>
            <w:tcW w:w="780" w:type="dxa"/>
            <w:tcBorders>
              <w:top w:val="nil"/>
              <w:left w:val="nil"/>
              <w:bottom w:val="nil"/>
              <w:right w:val="nil"/>
            </w:tcBorders>
          </w:tcPr>
          <w:p w:rsidR="00660F76" w:rsidRDefault="00660F76">
            <w:pPr>
              <w:jc w:val="center"/>
            </w:pPr>
            <w:r>
              <w:t>6</w:t>
            </w:r>
          </w:p>
        </w:tc>
        <w:tc>
          <w:tcPr>
            <w:tcW w:w="1182" w:type="dxa"/>
            <w:tcBorders>
              <w:top w:val="nil"/>
              <w:left w:val="nil"/>
              <w:bottom w:val="nil"/>
              <w:right w:val="nil"/>
            </w:tcBorders>
          </w:tcPr>
          <w:p w:rsidR="00660F76" w:rsidRDefault="00660F76">
            <w:pPr>
              <w:jc w:val="center"/>
            </w:pPr>
            <w:r w:rsidRPr="00EC0AB3">
              <w:t>1204</w:t>
            </w:r>
          </w:p>
        </w:tc>
        <w:tc>
          <w:tcPr>
            <w:tcW w:w="1384" w:type="dxa"/>
            <w:tcBorders>
              <w:top w:val="nil"/>
              <w:left w:val="nil"/>
              <w:bottom w:val="nil"/>
              <w:right w:val="nil"/>
            </w:tcBorders>
          </w:tcPr>
          <w:p w:rsidR="00660F76" w:rsidRDefault="00660F76">
            <w:pPr>
              <w:jc w:val="center"/>
            </w:pPr>
            <w:r w:rsidRPr="00EC0AB3">
              <w:t>15.5</w:t>
            </w:r>
          </w:p>
        </w:tc>
        <w:tc>
          <w:tcPr>
            <w:tcW w:w="1219" w:type="dxa"/>
            <w:tcBorders>
              <w:top w:val="nil"/>
              <w:left w:val="nil"/>
              <w:bottom w:val="nil"/>
              <w:right w:val="nil"/>
            </w:tcBorders>
          </w:tcPr>
          <w:p w:rsidR="00660F76" w:rsidRDefault="00660F76">
            <w:pPr>
              <w:jc w:val="center"/>
            </w:pPr>
            <w:r>
              <w:t>3181</w:t>
            </w:r>
          </w:p>
        </w:tc>
        <w:tc>
          <w:tcPr>
            <w:tcW w:w="1710" w:type="dxa"/>
            <w:tcBorders>
              <w:top w:val="nil"/>
              <w:left w:val="nil"/>
              <w:bottom w:val="nil"/>
              <w:right w:val="nil"/>
            </w:tcBorders>
          </w:tcPr>
          <w:p w:rsidR="00660F76" w:rsidRDefault="00660F76">
            <w:pPr>
              <w:jc w:val="center"/>
            </w:pPr>
            <w:r w:rsidRPr="00EC0AB3">
              <w:t>0.40</w:t>
            </w:r>
          </w:p>
        </w:tc>
        <w:tc>
          <w:tcPr>
            <w:tcW w:w="625" w:type="dxa"/>
            <w:tcBorders>
              <w:top w:val="nil"/>
              <w:left w:val="nil"/>
              <w:bottom w:val="nil"/>
              <w:right w:val="nil"/>
            </w:tcBorders>
          </w:tcPr>
          <w:p w:rsidR="00660F76" w:rsidRDefault="00660F76">
            <w:pPr>
              <w:jc w:val="center"/>
            </w:pPr>
            <w:r>
              <w:t>3.7</w:t>
            </w:r>
          </w:p>
        </w:tc>
        <w:tc>
          <w:tcPr>
            <w:tcW w:w="1440" w:type="dxa"/>
            <w:tcBorders>
              <w:top w:val="nil"/>
              <w:left w:val="nil"/>
              <w:bottom w:val="nil"/>
              <w:right w:val="nil"/>
            </w:tcBorders>
          </w:tcPr>
          <w:p w:rsidR="00660F76" w:rsidRDefault="00660F76">
            <w:pPr>
              <w:jc w:val="center"/>
            </w:pPr>
            <w:r>
              <w:t>15.5</w:t>
            </w:r>
          </w:p>
        </w:tc>
        <w:tc>
          <w:tcPr>
            <w:tcW w:w="2070" w:type="dxa"/>
            <w:tcBorders>
              <w:top w:val="nil"/>
              <w:left w:val="nil"/>
              <w:bottom w:val="nil"/>
              <w:right w:val="nil"/>
            </w:tcBorders>
          </w:tcPr>
          <w:p w:rsidR="00660F76" w:rsidRDefault="00660F76">
            <w:pPr>
              <w:jc w:val="center"/>
            </w:pPr>
            <w:r>
              <w:t>2211</w:t>
            </w:r>
          </w:p>
        </w:tc>
        <w:tc>
          <w:tcPr>
            <w:tcW w:w="1410" w:type="dxa"/>
            <w:tcBorders>
              <w:top w:val="nil"/>
              <w:left w:val="nil"/>
              <w:bottom w:val="nil"/>
              <w:right w:val="nil"/>
            </w:tcBorders>
          </w:tcPr>
          <w:p w:rsidR="00660F76" w:rsidRDefault="00660F76">
            <w:pPr>
              <w:jc w:val="center"/>
            </w:pPr>
            <w:r>
              <w:t>214.5</w:t>
            </w:r>
          </w:p>
        </w:tc>
      </w:tr>
      <w:tr w:rsidR="0005048C" w:rsidRPr="00EC0AB3">
        <w:trPr>
          <w:jc w:val="center"/>
        </w:trPr>
        <w:tc>
          <w:tcPr>
            <w:tcW w:w="780" w:type="dxa"/>
            <w:tcBorders>
              <w:top w:val="nil"/>
              <w:left w:val="nil"/>
              <w:bottom w:val="nil"/>
              <w:right w:val="nil"/>
            </w:tcBorders>
          </w:tcPr>
          <w:p w:rsidR="00660F76" w:rsidRDefault="00660F76">
            <w:pPr>
              <w:jc w:val="center"/>
            </w:pPr>
            <w:r>
              <w:t>7</w:t>
            </w:r>
          </w:p>
        </w:tc>
        <w:tc>
          <w:tcPr>
            <w:tcW w:w="1182" w:type="dxa"/>
            <w:tcBorders>
              <w:top w:val="nil"/>
              <w:left w:val="nil"/>
              <w:bottom w:val="nil"/>
              <w:right w:val="nil"/>
            </w:tcBorders>
          </w:tcPr>
          <w:p w:rsidR="00660F76" w:rsidRDefault="00660F76">
            <w:pPr>
              <w:jc w:val="center"/>
            </w:pPr>
            <w:r w:rsidRPr="00EC0AB3">
              <w:t>1274</w:t>
            </w:r>
          </w:p>
        </w:tc>
        <w:tc>
          <w:tcPr>
            <w:tcW w:w="1384" w:type="dxa"/>
            <w:tcBorders>
              <w:top w:val="nil"/>
              <w:left w:val="nil"/>
              <w:bottom w:val="nil"/>
              <w:right w:val="nil"/>
            </w:tcBorders>
          </w:tcPr>
          <w:p w:rsidR="00660F76" w:rsidRDefault="00660F76">
            <w:pPr>
              <w:jc w:val="center"/>
            </w:pPr>
            <w:r w:rsidRPr="00EC0AB3">
              <w:t>15.1</w:t>
            </w:r>
          </w:p>
        </w:tc>
        <w:tc>
          <w:tcPr>
            <w:tcW w:w="1219" w:type="dxa"/>
            <w:tcBorders>
              <w:top w:val="nil"/>
              <w:left w:val="nil"/>
              <w:bottom w:val="nil"/>
              <w:right w:val="nil"/>
            </w:tcBorders>
          </w:tcPr>
          <w:p w:rsidR="00660F76" w:rsidRDefault="00660F76">
            <w:pPr>
              <w:jc w:val="center"/>
            </w:pPr>
            <w:r>
              <w:t>3101</w:t>
            </w:r>
          </w:p>
        </w:tc>
        <w:tc>
          <w:tcPr>
            <w:tcW w:w="1710" w:type="dxa"/>
            <w:tcBorders>
              <w:top w:val="nil"/>
              <w:left w:val="nil"/>
              <w:bottom w:val="nil"/>
              <w:right w:val="nil"/>
            </w:tcBorders>
          </w:tcPr>
          <w:p w:rsidR="00660F76" w:rsidRDefault="00660F76">
            <w:pPr>
              <w:jc w:val="center"/>
            </w:pPr>
            <w:r w:rsidRPr="00EC0AB3">
              <w:t>0.51</w:t>
            </w:r>
          </w:p>
        </w:tc>
        <w:tc>
          <w:tcPr>
            <w:tcW w:w="625" w:type="dxa"/>
            <w:tcBorders>
              <w:top w:val="nil"/>
              <w:left w:val="nil"/>
              <w:bottom w:val="nil"/>
              <w:right w:val="nil"/>
            </w:tcBorders>
          </w:tcPr>
          <w:p w:rsidR="00660F76" w:rsidRDefault="00660F76">
            <w:pPr>
              <w:jc w:val="center"/>
            </w:pPr>
            <w:r>
              <w:t>3.9</w:t>
            </w:r>
          </w:p>
        </w:tc>
        <w:tc>
          <w:tcPr>
            <w:tcW w:w="1440" w:type="dxa"/>
            <w:tcBorders>
              <w:top w:val="nil"/>
              <w:left w:val="nil"/>
              <w:bottom w:val="nil"/>
              <w:right w:val="nil"/>
            </w:tcBorders>
          </w:tcPr>
          <w:p w:rsidR="00660F76" w:rsidRDefault="00660F76">
            <w:pPr>
              <w:jc w:val="center"/>
            </w:pPr>
            <w:r>
              <w:t>14.9</w:t>
            </w:r>
          </w:p>
        </w:tc>
        <w:tc>
          <w:tcPr>
            <w:tcW w:w="2070" w:type="dxa"/>
            <w:tcBorders>
              <w:top w:val="nil"/>
              <w:left w:val="nil"/>
              <w:bottom w:val="nil"/>
              <w:right w:val="nil"/>
            </w:tcBorders>
          </w:tcPr>
          <w:p w:rsidR="00660F76" w:rsidRDefault="00660F76">
            <w:pPr>
              <w:jc w:val="center"/>
            </w:pPr>
            <w:r>
              <w:t>2234</w:t>
            </w:r>
          </w:p>
        </w:tc>
        <w:tc>
          <w:tcPr>
            <w:tcW w:w="1410" w:type="dxa"/>
            <w:tcBorders>
              <w:top w:val="nil"/>
              <w:left w:val="nil"/>
              <w:bottom w:val="nil"/>
              <w:right w:val="nil"/>
            </w:tcBorders>
          </w:tcPr>
          <w:p w:rsidR="00660F76" w:rsidRDefault="00660F76">
            <w:pPr>
              <w:jc w:val="center"/>
            </w:pPr>
            <w:r>
              <w:t>216.2</w:t>
            </w:r>
          </w:p>
        </w:tc>
      </w:tr>
      <w:tr w:rsidR="0005048C" w:rsidRPr="00EC0AB3">
        <w:trPr>
          <w:jc w:val="center"/>
        </w:trPr>
        <w:tc>
          <w:tcPr>
            <w:tcW w:w="780" w:type="dxa"/>
            <w:tcBorders>
              <w:top w:val="nil"/>
              <w:left w:val="nil"/>
              <w:bottom w:val="nil"/>
              <w:right w:val="nil"/>
            </w:tcBorders>
          </w:tcPr>
          <w:p w:rsidR="00660F76" w:rsidRDefault="00660F76">
            <w:pPr>
              <w:jc w:val="center"/>
            </w:pPr>
            <w:r>
              <w:t>8</w:t>
            </w:r>
          </w:p>
        </w:tc>
        <w:tc>
          <w:tcPr>
            <w:tcW w:w="1182" w:type="dxa"/>
            <w:tcBorders>
              <w:top w:val="nil"/>
              <w:left w:val="nil"/>
              <w:bottom w:val="nil"/>
              <w:right w:val="nil"/>
            </w:tcBorders>
          </w:tcPr>
          <w:p w:rsidR="00660F76" w:rsidRDefault="00660F76">
            <w:pPr>
              <w:jc w:val="center"/>
            </w:pPr>
            <w:r w:rsidRPr="00EC0AB3">
              <w:t>1468</w:t>
            </w:r>
          </w:p>
        </w:tc>
        <w:tc>
          <w:tcPr>
            <w:tcW w:w="1384" w:type="dxa"/>
            <w:tcBorders>
              <w:top w:val="nil"/>
              <w:left w:val="nil"/>
              <w:bottom w:val="nil"/>
              <w:right w:val="nil"/>
            </w:tcBorders>
          </w:tcPr>
          <w:p w:rsidR="00660F76" w:rsidRDefault="00660F76">
            <w:pPr>
              <w:jc w:val="center"/>
            </w:pPr>
            <w:r w:rsidRPr="00EC0AB3">
              <w:t>13.8</w:t>
            </w:r>
          </w:p>
        </w:tc>
        <w:tc>
          <w:tcPr>
            <w:tcW w:w="1219" w:type="dxa"/>
            <w:tcBorders>
              <w:top w:val="nil"/>
              <w:left w:val="nil"/>
              <w:bottom w:val="nil"/>
              <w:right w:val="nil"/>
            </w:tcBorders>
          </w:tcPr>
          <w:p w:rsidR="00660F76" w:rsidRDefault="00660F76">
            <w:pPr>
              <w:jc w:val="center"/>
            </w:pPr>
            <w:r>
              <w:t>4119</w:t>
            </w:r>
          </w:p>
        </w:tc>
        <w:tc>
          <w:tcPr>
            <w:tcW w:w="1710" w:type="dxa"/>
            <w:tcBorders>
              <w:top w:val="nil"/>
              <w:left w:val="nil"/>
              <w:bottom w:val="nil"/>
              <w:right w:val="nil"/>
            </w:tcBorders>
          </w:tcPr>
          <w:p w:rsidR="00660F76" w:rsidRDefault="00660F76">
            <w:pPr>
              <w:jc w:val="center"/>
            </w:pPr>
            <w:r w:rsidRPr="00EC0AB3">
              <w:t>0.55</w:t>
            </w:r>
          </w:p>
        </w:tc>
        <w:tc>
          <w:tcPr>
            <w:tcW w:w="625" w:type="dxa"/>
            <w:tcBorders>
              <w:top w:val="nil"/>
              <w:left w:val="nil"/>
              <w:bottom w:val="nil"/>
              <w:right w:val="nil"/>
            </w:tcBorders>
          </w:tcPr>
          <w:p w:rsidR="00660F76" w:rsidRDefault="00660F76" w:rsidP="00660F76">
            <w:pPr>
              <w:jc w:val="center"/>
            </w:pPr>
            <w:r>
              <w:t>4.2</w:t>
            </w:r>
          </w:p>
        </w:tc>
        <w:tc>
          <w:tcPr>
            <w:tcW w:w="1440" w:type="dxa"/>
            <w:tcBorders>
              <w:top w:val="nil"/>
              <w:left w:val="nil"/>
              <w:bottom w:val="nil"/>
              <w:right w:val="nil"/>
            </w:tcBorders>
          </w:tcPr>
          <w:p w:rsidR="00660F76" w:rsidRDefault="00660F76" w:rsidP="00660F76">
            <w:pPr>
              <w:jc w:val="center"/>
            </w:pPr>
            <w:r>
              <w:t>13.6</w:t>
            </w:r>
          </w:p>
        </w:tc>
        <w:tc>
          <w:tcPr>
            <w:tcW w:w="2070" w:type="dxa"/>
            <w:tcBorders>
              <w:top w:val="nil"/>
              <w:left w:val="nil"/>
              <w:bottom w:val="nil"/>
              <w:right w:val="nil"/>
            </w:tcBorders>
          </w:tcPr>
          <w:p w:rsidR="00660F76" w:rsidRDefault="00660F76">
            <w:pPr>
              <w:jc w:val="center"/>
            </w:pPr>
            <w:r>
              <w:t>1888</w:t>
            </w:r>
          </w:p>
        </w:tc>
        <w:tc>
          <w:tcPr>
            <w:tcW w:w="1410" w:type="dxa"/>
            <w:tcBorders>
              <w:top w:val="nil"/>
              <w:left w:val="nil"/>
              <w:bottom w:val="nil"/>
              <w:right w:val="nil"/>
            </w:tcBorders>
          </w:tcPr>
          <w:p w:rsidR="00660F76" w:rsidRDefault="00660F76">
            <w:pPr>
              <w:jc w:val="center"/>
            </w:pPr>
            <w:r>
              <w:t>202.6</w:t>
            </w:r>
          </w:p>
        </w:tc>
      </w:tr>
      <w:tr w:rsidR="0005048C" w:rsidRPr="00EC0AB3">
        <w:trPr>
          <w:jc w:val="center"/>
        </w:trPr>
        <w:tc>
          <w:tcPr>
            <w:tcW w:w="780" w:type="dxa"/>
            <w:tcBorders>
              <w:top w:val="nil"/>
              <w:left w:val="nil"/>
              <w:bottom w:val="single" w:sz="4" w:space="0" w:color="auto"/>
              <w:right w:val="nil"/>
            </w:tcBorders>
          </w:tcPr>
          <w:p w:rsidR="00660F76" w:rsidRDefault="00660F76">
            <w:pPr>
              <w:jc w:val="center"/>
            </w:pPr>
            <w:r>
              <w:t>9</w:t>
            </w:r>
          </w:p>
        </w:tc>
        <w:tc>
          <w:tcPr>
            <w:tcW w:w="1182" w:type="dxa"/>
            <w:tcBorders>
              <w:top w:val="nil"/>
              <w:left w:val="nil"/>
              <w:bottom w:val="single" w:sz="4" w:space="0" w:color="auto"/>
              <w:right w:val="nil"/>
            </w:tcBorders>
          </w:tcPr>
          <w:p w:rsidR="00660F76" w:rsidRDefault="00660F76">
            <w:pPr>
              <w:jc w:val="center"/>
            </w:pPr>
            <w:r w:rsidRPr="00EC0AB3">
              <w:t>1600</w:t>
            </w:r>
          </w:p>
        </w:tc>
        <w:tc>
          <w:tcPr>
            <w:tcW w:w="1384" w:type="dxa"/>
            <w:tcBorders>
              <w:top w:val="nil"/>
              <w:left w:val="nil"/>
              <w:bottom w:val="single" w:sz="4" w:space="0" w:color="auto"/>
              <w:right w:val="nil"/>
            </w:tcBorders>
          </w:tcPr>
          <w:p w:rsidR="00660F76" w:rsidRDefault="00660F76">
            <w:pPr>
              <w:jc w:val="center"/>
            </w:pPr>
            <w:r w:rsidRPr="00EC0AB3">
              <w:t>13.0</w:t>
            </w:r>
          </w:p>
        </w:tc>
        <w:tc>
          <w:tcPr>
            <w:tcW w:w="1219" w:type="dxa"/>
            <w:tcBorders>
              <w:top w:val="nil"/>
              <w:left w:val="nil"/>
              <w:bottom w:val="single" w:sz="4" w:space="0" w:color="auto"/>
              <w:right w:val="nil"/>
            </w:tcBorders>
          </w:tcPr>
          <w:p w:rsidR="00660F76" w:rsidRDefault="00660F76">
            <w:pPr>
              <w:jc w:val="center"/>
            </w:pPr>
            <w:r>
              <w:t>3282</w:t>
            </w:r>
          </w:p>
        </w:tc>
        <w:tc>
          <w:tcPr>
            <w:tcW w:w="1710" w:type="dxa"/>
            <w:tcBorders>
              <w:top w:val="nil"/>
              <w:left w:val="nil"/>
              <w:bottom w:val="single" w:sz="4" w:space="0" w:color="auto"/>
              <w:right w:val="nil"/>
            </w:tcBorders>
          </w:tcPr>
          <w:p w:rsidR="00660F76" w:rsidRDefault="00660F76">
            <w:pPr>
              <w:jc w:val="center"/>
            </w:pPr>
            <w:r w:rsidRPr="00EC0AB3">
              <w:t>0.57</w:t>
            </w:r>
          </w:p>
        </w:tc>
        <w:tc>
          <w:tcPr>
            <w:tcW w:w="625" w:type="dxa"/>
            <w:tcBorders>
              <w:top w:val="nil"/>
              <w:left w:val="nil"/>
              <w:bottom w:val="single" w:sz="4" w:space="0" w:color="auto"/>
              <w:right w:val="nil"/>
            </w:tcBorders>
          </w:tcPr>
          <w:p w:rsidR="00660F76" w:rsidRDefault="00660F76" w:rsidP="00660F76">
            <w:pPr>
              <w:jc w:val="center"/>
            </w:pPr>
            <w:r>
              <w:t>4.1</w:t>
            </w:r>
          </w:p>
        </w:tc>
        <w:tc>
          <w:tcPr>
            <w:tcW w:w="1440" w:type="dxa"/>
            <w:tcBorders>
              <w:top w:val="nil"/>
              <w:left w:val="nil"/>
              <w:bottom w:val="single" w:sz="4" w:space="0" w:color="auto"/>
              <w:right w:val="nil"/>
            </w:tcBorders>
          </w:tcPr>
          <w:p w:rsidR="00660F76" w:rsidRDefault="00660F76" w:rsidP="00660F76">
            <w:pPr>
              <w:jc w:val="center"/>
            </w:pPr>
            <w:r>
              <w:t>12.6</w:t>
            </w:r>
          </w:p>
        </w:tc>
        <w:tc>
          <w:tcPr>
            <w:tcW w:w="2070" w:type="dxa"/>
            <w:tcBorders>
              <w:top w:val="nil"/>
              <w:left w:val="nil"/>
              <w:bottom w:val="single" w:sz="4" w:space="0" w:color="auto"/>
              <w:right w:val="nil"/>
            </w:tcBorders>
          </w:tcPr>
          <w:p w:rsidR="00660F76" w:rsidRDefault="00660F76">
            <w:pPr>
              <w:jc w:val="center"/>
            </w:pPr>
            <w:r>
              <w:t>1961</w:t>
            </w:r>
          </w:p>
        </w:tc>
        <w:tc>
          <w:tcPr>
            <w:tcW w:w="1410" w:type="dxa"/>
            <w:tcBorders>
              <w:top w:val="nil"/>
              <w:left w:val="nil"/>
              <w:bottom w:val="single" w:sz="4" w:space="0" w:color="auto"/>
              <w:right w:val="nil"/>
            </w:tcBorders>
          </w:tcPr>
          <w:p w:rsidR="00660F76" w:rsidRDefault="00660F76">
            <w:pPr>
              <w:jc w:val="center"/>
            </w:pPr>
            <w:r>
              <w:t>213.1</w:t>
            </w:r>
          </w:p>
        </w:tc>
      </w:tr>
    </w:tbl>
    <w:p w:rsidR="00660F76" w:rsidRDefault="00660F76" w:rsidP="00660F76">
      <w:pPr>
        <w:widowControl w:val="0"/>
        <w:tabs>
          <w:tab w:val="left" w:pos="480"/>
        </w:tabs>
        <w:autoSpaceDE w:val="0"/>
        <w:autoSpaceDN w:val="0"/>
        <w:adjustRightInd w:val="0"/>
        <w:spacing w:line="480" w:lineRule="auto"/>
      </w:pPr>
    </w:p>
    <w:p w:rsidR="00660F76" w:rsidRPr="00DB1A62" w:rsidRDefault="00DB1A62" w:rsidP="00660F76">
      <w:pPr>
        <w:widowControl w:val="0"/>
        <w:tabs>
          <w:tab w:val="left" w:pos="480"/>
        </w:tabs>
        <w:autoSpaceDE w:val="0"/>
        <w:autoSpaceDN w:val="0"/>
        <w:adjustRightInd w:val="0"/>
        <w:spacing w:line="480" w:lineRule="auto"/>
      </w:pPr>
      <w:proofErr w:type="gramStart"/>
      <w:r w:rsidRPr="00DB1A62">
        <w:rPr>
          <w:vertAlign w:val="superscript"/>
        </w:rPr>
        <w:t>a</w:t>
      </w:r>
      <w:r>
        <w:t>data</w:t>
      </w:r>
      <w:proofErr w:type="gramEnd"/>
      <w:r>
        <w:t xml:space="preserve"> from Litton et al. (2011)</w:t>
      </w:r>
    </w:p>
    <w:p w:rsidR="00DB1A62" w:rsidRDefault="00DB1A62" w:rsidP="00660F76">
      <w:pPr>
        <w:widowControl w:val="0"/>
        <w:tabs>
          <w:tab w:val="left" w:pos="480"/>
        </w:tabs>
        <w:autoSpaceDE w:val="0"/>
        <w:autoSpaceDN w:val="0"/>
        <w:adjustRightInd w:val="0"/>
        <w:spacing w:line="480" w:lineRule="auto"/>
      </w:pPr>
      <w:proofErr w:type="gramStart"/>
      <w:r w:rsidRPr="00DB1A62">
        <w:rPr>
          <w:vertAlign w:val="superscript"/>
        </w:rPr>
        <w:t>b</w:t>
      </w:r>
      <w:r>
        <w:t>data</w:t>
      </w:r>
      <w:proofErr w:type="gramEnd"/>
      <w:r>
        <w:t xml:space="preserve"> from Giambelluca et al. (2012)</w:t>
      </w:r>
    </w:p>
    <w:p w:rsidR="00DB1A62" w:rsidRDefault="00DB1A62" w:rsidP="00660F76">
      <w:pPr>
        <w:widowControl w:val="0"/>
        <w:tabs>
          <w:tab w:val="left" w:pos="480"/>
        </w:tabs>
        <w:autoSpaceDE w:val="0"/>
        <w:autoSpaceDN w:val="0"/>
        <w:adjustRightInd w:val="0"/>
        <w:spacing w:line="480" w:lineRule="auto"/>
      </w:pPr>
      <w:proofErr w:type="gramStart"/>
      <w:r w:rsidRPr="00DB1A62">
        <w:rPr>
          <w:vertAlign w:val="superscript"/>
        </w:rPr>
        <w:t>c</w:t>
      </w:r>
      <w:r>
        <w:t>data</w:t>
      </w:r>
      <w:proofErr w:type="gramEnd"/>
      <w:r>
        <w:t xml:space="preserve"> from Giambelluca et al. (2014)</w:t>
      </w:r>
    </w:p>
    <w:p w:rsidR="00DB1A62" w:rsidRDefault="00DB1A62" w:rsidP="00660F76">
      <w:pPr>
        <w:widowControl w:val="0"/>
        <w:numPr>
          <w:ins w:id="1" w:author="Paul Selmants" w:date="2015-06-17T13:19:00Z"/>
        </w:numPr>
        <w:tabs>
          <w:tab w:val="left" w:pos="480"/>
        </w:tabs>
        <w:autoSpaceDE w:val="0"/>
        <w:autoSpaceDN w:val="0"/>
        <w:adjustRightInd w:val="0"/>
        <w:spacing w:line="480" w:lineRule="auto"/>
      </w:pPr>
    </w:p>
    <w:p w:rsidR="00660F76" w:rsidRDefault="00660F76" w:rsidP="00660F76">
      <w:pPr>
        <w:widowControl w:val="0"/>
        <w:tabs>
          <w:tab w:val="left" w:pos="480"/>
        </w:tabs>
        <w:autoSpaceDE w:val="0"/>
        <w:autoSpaceDN w:val="0"/>
        <w:adjustRightInd w:val="0"/>
        <w:spacing w:line="480" w:lineRule="auto"/>
      </w:pPr>
    </w:p>
    <w:p w:rsidR="00EA5B44" w:rsidRDefault="00EA5B44" w:rsidP="00AE0A98">
      <w:pPr>
        <w:widowControl w:val="0"/>
        <w:tabs>
          <w:tab w:val="left" w:pos="480"/>
        </w:tabs>
        <w:autoSpaceDE w:val="0"/>
        <w:autoSpaceDN w:val="0"/>
        <w:adjustRightInd w:val="0"/>
        <w:sectPr w:rsidR="00EA5B44">
          <w:pgSz w:w="15840" w:h="12240" w:orient="landscape"/>
          <w:pgMar w:top="1440" w:right="1440" w:bottom="1440" w:left="1440" w:gutter="0"/>
          <w:lnNumType w:countBy="1" w:restart="continuous"/>
        </w:sectPr>
      </w:pPr>
    </w:p>
    <w:p w:rsidR="00EA5B44" w:rsidRDefault="00660F76" w:rsidP="00660F76">
      <w:pPr>
        <w:widowControl w:val="0"/>
        <w:tabs>
          <w:tab w:val="left" w:pos="480"/>
        </w:tabs>
        <w:autoSpaceDE w:val="0"/>
        <w:autoSpaceDN w:val="0"/>
        <w:adjustRightInd w:val="0"/>
        <w:spacing w:line="480" w:lineRule="auto"/>
      </w:pPr>
      <w:r>
        <w:t>Table 2</w:t>
      </w:r>
      <w:r w:rsidR="00EA5B44">
        <w:t>.</w:t>
      </w:r>
      <w:r w:rsidR="00924CA4">
        <w:t xml:space="preserve"> Variation in bacterial community composition as a function of temperature, total belowground carbon flux </w:t>
      </w:r>
      <w:r w:rsidR="00DB1A62">
        <w:t xml:space="preserve">and soil pH </w:t>
      </w:r>
      <w:r w:rsidR="00924CA4">
        <w:t xml:space="preserve">across a 5.2 </w:t>
      </w:r>
      <w:r w:rsidR="00522925">
        <w:sym w:font="Symbol" w:char="F0B0"/>
      </w:r>
      <w:r w:rsidR="00924CA4">
        <w:t xml:space="preserve">C MAT gradient in closed-canopy tropical montane wet forests on the Island of Hawaii. Data were analyzed using permutational multivariate analyses of variance (PERMANOVA) on both taxonomic (Bray-Curtis) and phylogenetic (weighted UniFrac) distance matrices. </w:t>
      </w:r>
    </w:p>
    <w:p w:rsidR="00E933BF" w:rsidRDefault="00E933BF" w:rsidP="00660F76">
      <w:pPr>
        <w:widowControl w:val="0"/>
        <w:tabs>
          <w:tab w:val="left" w:pos="480"/>
        </w:tabs>
        <w:autoSpaceDE w:val="0"/>
        <w:autoSpaceDN w:val="0"/>
        <w:adjustRightInd w:val="0"/>
        <w:spacing w:line="480" w:lineRule="auto"/>
      </w:pPr>
    </w:p>
    <w:tbl>
      <w:tblPr>
        <w:tblStyle w:val="TableGrid"/>
        <w:tblpPr w:leftFromText="180" w:rightFromText="180" w:vertAnchor="text" w:horzAnchor="page" w:tblpX="1909" w:tblpY="-70"/>
        <w:tblOverlap w:val="never"/>
        <w:tblW w:w="7218" w:type="dxa"/>
        <w:tblLayout w:type="fixed"/>
        <w:tblLook w:val="00A0"/>
      </w:tblPr>
      <w:tblGrid>
        <w:gridCol w:w="3078"/>
        <w:gridCol w:w="1083"/>
        <w:gridCol w:w="1077"/>
        <w:gridCol w:w="927"/>
        <w:gridCol w:w="1053"/>
      </w:tblGrid>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rPr>
                <w:b/>
              </w:rPr>
            </w:pPr>
          </w:p>
        </w:tc>
        <w:tc>
          <w:tcPr>
            <w:tcW w:w="2160" w:type="dxa"/>
            <w:gridSpan w:val="2"/>
            <w:tcBorders>
              <w:top w:val="nil"/>
              <w:left w:val="nil"/>
              <w:bottom w:val="nil"/>
              <w:right w:val="nil"/>
            </w:tcBorders>
            <w:vAlign w:val="bottom"/>
          </w:tcPr>
          <w:p w:rsidR="00DB1A62" w:rsidRPr="00F1127E" w:rsidRDefault="00DB1A62" w:rsidP="00DB1A62">
            <w:pPr>
              <w:widowControl w:val="0"/>
              <w:tabs>
                <w:tab w:val="left" w:pos="480"/>
              </w:tabs>
              <w:autoSpaceDE w:val="0"/>
              <w:autoSpaceDN w:val="0"/>
              <w:adjustRightInd w:val="0"/>
              <w:jc w:val="center"/>
              <w:rPr>
                <w:u w:val="single"/>
              </w:rPr>
            </w:pPr>
            <w:r w:rsidRPr="00F1127E">
              <w:rPr>
                <w:u w:val="single"/>
              </w:rPr>
              <w:t xml:space="preserve"> weighted</w:t>
            </w:r>
            <w:r>
              <w:rPr>
                <w:u w:val="single"/>
              </w:rPr>
              <w:t xml:space="preserve"> UniFrac</w:t>
            </w:r>
          </w:p>
        </w:tc>
        <w:tc>
          <w:tcPr>
            <w:tcW w:w="1980" w:type="dxa"/>
            <w:gridSpan w:val="2"/>
            <w:tcBorders>
              <w:top w:val="nil"/>
              <w:left w:val="nil"/>
              <w:bottom w:val="nil"/>
              <w:right w:val="nil"/>
            </w:tcBorders>
          </w:tcPr>
          <w:p w:rsidR="00DB1A62" w:rsidRPr="00F1127E" w:rsidRDefault="00DB1A62" w:rsidP="00DB1A62">
            <w:pPr>
              <w:widowControl w:val="0"/>
              <w:tabs>
                <w:tab w:val="left" w:pos="480"/>
              </w:tabs>
              <w:autoSpaceDE w:val="0"/>
              <w:autoSpaceDN w:val="0"/>
              <w:adjustRightInd w:val="0"/>
              <w:jc w:val="center"/>
              <w:rPr>
                <w:u w:val="single"/>
              </w:rPr>
            </w:pPr>
            <w:r w:rsidRPr="00F1127E">
              <w:rPr>
                <w:u w:val="single"/>
              </w:rPr>
              <w:t>Bray-Curtis</w:t>
            </w:r>
          </w:p>
        </w:tc>
      </w:tr>
      <w:tr w:rsidR="00DB1A62">
        <w:tc>
          <w:tcPr>
            <w:tcW w:w="3078"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rPr>
                <w:b/>
              </w:rPr>
            </w:pPr>
            <w:r>
              <w:rPr>
                <w:b/>
              </w:rPr>
              <w:t>Factor</w:t>
            </w:r>
          </w:p>
        </w:tc>
        <w:tc>
          <w:tcPr>
            <w:tcW w:w="1083"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77"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P-value</w:t>
            </w:r>
          </w:p>
        </w:tc>
        <w:tc>
          <w:tcPr>
            <w:tcW w:w="927"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53"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P-value</w:t>
            </w:r>
          </w:p>
        </w:tc>
      </w:tr>
      <w:tr w:rsidR="00DB1A62">
        <w:tc>
          <w:tcPr>
            <w:tcW w:w="3078" w:type="dxa"/>
            <w:tcBorders>
              <w:top w:val="nil"/>
              <w:left w:val="nil"/>
              <w:bottom w:val="nil"/>
              <w:right w:val="nil"/>
            </w:tcBorders>
            <w:vAlign w:val="bottom"/>
          </w:tcPr>
          <w:p w:rsidR="00DB1A62" w:rsidRDefault="00DB1A62" w:rsidP="00DB1A62">
            <w:pPr>
              <w:widowControl w:val="0"/>
              <w:tabs>
                <w:tab w:val="left" w:pos="0"/>
              </w:tabs>
              <w:autoSpaceDE w:val="0"/>
              <w:autoSpaceDN w:val="0"/>
              <w:adjustRightInd w:val="0"/>
              <w:ind w:firstLine="360"/>
            </w:pPr>
            <w:r>
              <w:t>Mean annual temperature</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0.003</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0.97</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0.002</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0.99</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Total belowground C flux</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0.011</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0.54</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0.005</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0.82</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Soil pH</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0.004</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0.89</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0.005</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0.82</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Residuals</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0.982</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0.988</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Total</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1.00</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1.00</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r>
    </w:tbl>
    <w:p w:rsidR="00452FA7" w:rsidRPr="00E0730B" w:rsidRDefault="00452FA7" w:rsidP="00E933BF">
      <w:pPr>
        <w:widowControl w:val="0"/>
        <w:tabs>
          <w:tab w:val="left" w:pos="480"/>
        </w:tabs>
        <w:autoSpaceDE w:val="0"/>
        <w:autoSpaceDN w:val="0"/>
        <w:adjustRightInd w:val="0"/>
      </w:pPr>
    </w:p>
    <w:sectPr w:rsidR="00452FA7" w:rsidRPr="00E0730B" w:rsidSect="00856A00">
      <w:pgSz w:w="12240" w:h="15840"/>
      <w:pgMar w:top="1440" w:right="1440" w:bottom="1440" w:left="1440"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11E" w:rsidRDefault="009A111E">
      <w:r>
        <w:separator/>
      </w:r>
    </w:p>
  </w:endnote>
  <w:endnote w:type="continuationSeparator" w:id="0">
    <w:p w:rsidR="009A111E" w:rsidRDefault="009A111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altName w:val="Courier New"/>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11E" w:rsidRDefault="00E71C94" w:rsidP="00AE0A98">
    <w:pPr>
      <w:pStyle w:val="Footer"/>
      <w:framePr w:wrap="around" w:vAnchor="text" w:hAnchor="margin" w:xAlign="center" w:y="1"/>
      <w:rPr>
        <w:rStyle w:val="PageNumber"/>
      </w:rPr>
    </w:pPr>
    <w:r>
      <w:rPr>
        <w:rStyle w:val="PageNumber"/>
      </w:rPr>
      <w:fldChar w:fldCharType="begin"/>
    </w:r>
    <w:r w:rsidR="009A111E">
      <w:rPr>
        <w:rStyle w:val="PageNumber"/>
      </w:rPr>
      <w:instrText xml:space="preserve">PAGE  </w:instrText>
    </w:r>
    <w:r>
      <w:rPr>
        <w:rStyle w:val="PageNumber"/>
      </w:rPr>
      <w:fldChar w:fldCharType="end"/>
    </w:r>
  </w:p>
  <w:p w:rsidR="009A111E" w:rsidRDefault="009A111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11E" w:rsidRDefault="00E71C94" w:rsidP="00AE0A98">
    <w:pPr>
      <w:pStyle w:val="Footer"/>
      <w:framePr w:wrap="around" w:vAnchor="text" w:hAnchor="margin" w:xAlign="center" w:y="1"/>
      <w:rPr>
        <w:rStyle w:val="PageNumber"/>
      </w:rPr>
    </w:pPr>
    <w:r>
      <w:rPr>
        <w:rStyle w:val="PageNumber"/>
      </w:rPr>
      <w:fldChar w:fldCharType="begin"/>
    </w:r>
    <w:r w:rsidR="009A111E">
      <w:rPr>
        <w:rStyle w:val="PageNumber"/>
      </w:rPr>
      <w:instrText xml:space="preserve">PAGE  </w:instrText>
    </w:r>
    <w:r>
      <w:rPr>
        <w:rStyle w:val="PageNumber"/>
      </w:rPr>
      <w:fldChar w:fldCharType="separate"/>
    </w:r>
    <w:r w:rsidR="00B47E6D">
      <w:rPr>
        <w:rStyle w:val="PageNumber"/>
        <w:noProof/>
      </w:rPr>
      <w:t>9</w:t>
    </w:r>
    <w:r>
      <w:rPr>
        <w:rStyle w:val="PageNumber"/>
      </w:rPr>
      <w:fldChar w:fldCharType="end"/>
    </w:r>
  </w:p>
  <w:p w:rsidR="009A111E" w:rsidRDefault="009A111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11E" w:rsidRDefault="009A111E">
      <w:r>
        <w:separator/>
      </w:r>
    </w:p>
  </w:footnote>
  <w:footnote w:type="continuationSeparator" w:id="0">
    <w:p w:rsidR="009A111E" w:rsidRDefault="009A11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E0730B"/>
    <w:rsid w:val="00003D6E"/>
    <w:rsid w:val="0002576E"/>
    <w:rsid w:val="0003240D"/>
    <w:rsid w:val="000346BE"/>
    <w:rsid w:val="00042AB4"/>
    <w:rsid w:val="00044B71"/>
    <w:rsid w:val="0005048C"/>
    <w:rsid w:val="00057ECB"/>
    <w:rsid w:val="000626E2"/>
    <w:rsid w:val="000647CA"/>
    <w:rsid w:val="00064F83"/>
    <w:rsid w:val="000739A2"/>
    <w:rsid w:val="00080851"/>
    <w:rsid w:val="000A26C7"/>
    <w:rsid w:val="000A4A8E"/>
    <w:rsid w:val="000A7099"/>
    <w:rsid w:val="000B23FD"/>
    <w:rsid w:val="000B43AD"/>
    <w:rsid w:val="000B694F"/>
    <w:rsid w:val="000B7131"/>
    <w:rsid w:val="000C57F1"/>
    <w:rsid w:val="000D1CF9"/>
    <w:rsid w:val="000D794E"/>
    <w:rsid w:val="000E21C9"/>
    <w:rsid w:val="000E409F"/>
    <w:rsid w:val="000F0FE3"/>
    <w:rsid w:val="001020D3"/>
    <w:rsid w:val="00105EC9"/>
    <w:rsid w:val="00137644"/>
    <w:rsid w:val="00143C6D"/>
    <w:rsid w:val="001507F1"/>
    <w:rsid w:val="00152FBC"/>
    <w:rsid w:val="001532E0"/>
    <w:rsid w:val="0016037F"/>
    <w:rsid w:val="0017607D"/>
    <w:rsid w:val="0018105C"/>
    <w:rsid w:val="001901BD"/>
    <w:rsid w:val="001924F5"/>
    <w:rsid w:val="00194A8C"/>
    <w:rsid w:val="0019572B"/>
    <w:rsid w:val="00195D4D"/>
    <w:rsid w:val="001B0C48"/>
    <w:rsid w:val="001B70AC"/>
    <w:rsid w:val="001D6343"/>
    <w:rsid w:val="001D762A"/>
    <w:rsid w:val="001E0220"/>
    <w:rsid w:val="001F4810"/>
    <w:rsid w:val="001F7190"/>
    <w:rsid w:val="002036A5"/>
    <w:rsid w:val="00211D18"/>
    <w:rsid w:val="00211F26"/>
    <w:rsid w:val="0023794B"/>
    <w:rsid w:val="00243528"/>
    <w:rsid w:val="0024743C"/>
    <w:rsid w:val="002519A8"/>
    <w:rsid w:val="002539E3"/>
    <w:rsid w:val="00257EB1"/>
    <w:rsid w:val="00264713"/>
    <w:rsid w:val="002A6FB6"/>
    <w:rsid w:val="002B3E29"/>
    <w:rsid w:val="002C23D0"/>
    <w:rsid w:val="002C6AAA"/>
    <w:rsid w:val="002D2936"/>
    <w:rsid w:val="002D298B"/>
    <w:rsid w:val="002D7046"/>
    <w:rsid w:val="002E6BB0"/>
    <w:rsid w:val="002E75DD"/>
    <w:rsid w:val="002F7425"/>
    <w:rsid w:val="00306325"/>
    <w:rsid w:val="00323B8E"/>
    <w:rsid w:val="003242F9"/>
    <w:rsid w:val="00333489"/>
    <w:rsid w:val="003362CC"/>
    <w:rsid w:val="00344161"/>
    <w:rsid w:val="00370E6C"/>
    <w:rsid w:val="00373442"/>
    <w:rsid w:val="003817B0"/>
    <w:rsid w:val="003823AD"/>
    <w:rsid w:val="003951D4"/>
    <w:rsid w:val="003A0C05"/>
    <w:rsid w:val="003B12DD"/>
    <w:rsid w:val="003B5502"/>
    <w:rsid w:val="003C74DF"/>
    <w:rsid w:val="003E3601"/>
    <w:rsid w:val="003E7AE0"/>
    <w:rsid w:val="004016A8"/>
    <w:rsid w:val="004106EF"/>
    <w:rsid w:val="00411DF7"/>
    <w:rsid w:val="00434FD1"/>
    <w:rsid w:val="00452FA7"/>
    <w:rsid w:val="00453754"/>
    <w:rsid w:val="00455589"/>
    <w:rsid w:val="00483D9E"/>
    <w:rsid w:val="004862AF"/>
    <w:rsid w:val="0049336F"/>
    <w:rsid w:val="004A69D5"/>
    <w:rsid w:val="004C3488"/>
    <w:rsid w:val="004D01F6"/>
    <w:rsid w:val="004D1396"/>
    <w:rsid w:val="004D4FDF"/>
    <w:rsid w:val="004D67C3"/>
    <w:rsid w:val="004F2515"/>
    <w:rsid w:val="0050099C"/>
    <w:rsid w:val="0050356D"/>
    <w:rsid w:val="00522925"/>
    <w:rsid w:val="00524331"/>
    <w:rsid w:val="005321EF"/>
    <w:rsid w:val="005327B9"/>
    <w:rsid w:val="00540FD6"/>
    <w:rsid w:val="00541D6D"/>
    <w:rsid w:val="0055275C"/>
    <w:rsid w:val="0057680A"/>
    <w:rsid w:val="005812E1"/>
    <w:rsid w:val="005C5EB8"/>
    <w:rsid w:val="005D4D78"/>
    <w:rsid w:val="005D7245"/>
    <w:rsid w:val="005F2EAA"/>
    <w:rsid w:val="005F6A8C"/>
    <w:rsid w:val="006145EE"/>
    <w:rsid w:val="00624F18"/>
    <w:rsid w:val="00632433"/>
    <w:rsid w:val="00634F00"/>
    <w:rsid w:val="00642A05"/>
    <w:rsid w:val="006447E0"/>
    <w:rsid w:val="00660F76"/>
    <w:rsid w:val="00684B66"/>
    <w:rsid w:val="006925AF"/>
    <w:rsid w:val="00695BBC"/>
    <w:rsid w:val="00696FE8"/>
    <w:rsid w:val="006A64EE"/>
    <w:rsid w:val="006B11FF"/>
    <w:rsid w:val="006C3CE3"/>
    <w:rsid w:val="006C7775"/>
    <w:rsid w:val="006E3588"/>
    <w:rsid w:val="006F03E7"/>
    <w:rsid w:val="006F7986"/>
    <w:rsid w:val="007263A5"/>
    <w:rsid w:val="007328D6"/>
    <w:rsid w:val="00737CBD"/>
    <w:rsid w:val="00743FB4"/>
    <w:rsid w:val="0074496A"/>
    <w:rsid w:val="007514A1"/>
    <w:rsid w:val="00756CE0"/>
    <w:rsid w:val="00764A97"/>
    <w:rsid w:val="007850C8"/>
    <w:rsid w:val="00794C69"/>
    <w:rsid w:val="00794F89"/>
    <w:rsid w:val="00797FA5"/>
    <w:rsid w:val="007A0A36"/>
    <w:rsid w:val="007A7F30"/>
    <w:rsid w:val="007B06F3"/>
    <w:rsid w:val="007B1962"/>
    <w:rsid w:val="007B2F5F"/>
    <w:rsid w:val="007B5C81"/>
    <w:rsid w:val="007C462E"/>
    <w:rsid w:val="007D25FD"/>
    <w:rsid w:val="007D290E"/>
    <w:rsid w:val="007D3225"/>
    <w:rsid w:val="007E7D7F"/>
    <w:rsid w:val="007F2E82"/>
    <w:rsid w:val="008156BC"/>
    <w:rsid w:val="00820205"/>
    <w:rsid w:val="0082419A"/>
    <w:rsid w:val="0083003A"/>
    <w:rsid w:val="008344B3"/>
    <w:rsid w:val="0084733B"/>
    <w:rsid w:val="0085086C"/>
    <w:rsid w:val="00851F2D"/>
    <w:rsid w:val="00856A00"/>
    <w:rsid w:val="00866935"/>
    <w:rsid w:val="00866943"/>
    <w:rsid w:val="0088109F"/>
    <w:rsid w:val="0088280B"/>
    <w:rsid w:val="00887B02"/>
    <w:rsid w:val="00890D46"/>
    <w:rsid w:val="008924F7"/>
    <w:rsid w:val="008979EF"/>
    <w:rsid w:val="008A0127"/>
    <w:rsid w:val="008A5581"/>
    <w:rsid w:val="008B63EB"/>
    <w:rsid w:val="008B7406"/>
    <w:rsid w:val="008E3054"/>
    <w:rsid w:val="008E5CD6"/>
    <w:rsid w:val="008E7140"/>
    <w:rsid w:val="008F4E6A"/>
    <w:rsid w:val="008F5BF4"/>
    <w:rsid w:val="009122B6"/>
    <w:rsid w:val="00924BED"/>
    <w:rsid w:val="00924CA4"/>
    <w:rsid w:val="00926CA9"/>
    <w:rsid w:val="00926E76"/>
    <w:rsid w:val="00931452"/>
    <w:rsid w:val="00936E23"/>
    <w:rsid w:val="00937419"/>
    <w:rsid w:val="0094383C"/>
    <w:rsid w:val="00956C7B"/>
    <w:rsid w:val="009579C1"/>
    <w:rsid w:val="00962C3B"/>
    <w:rsid w:val="00970D49"/>
    <w:rsid w:val="00971BB7"/>
    <w:rsid w:val="00972911"/>
    <w:rsid w:val="00980E5D"/>
    <w:rsid w:val="009A111E"/>
    <w:rsid w:val="009A1B87"/>
    <w:rsid w:val="009C0817"/>
    <w:rsid w:val="009C66C6"/>
    <w:rsid w:val="009C6A08"/>
    <w:rsid w:val="009C70CF"/>
    <w:rsid w:val="009C7EDD"/>
    <w:rsid w:val="009D4641"/>
    <w:rsid w:val="009E68B1"/>
    <w:rsid w:val="009F0069"/>
    <w:rsid w:val="009F1A2A"/>
    <w:rsid w:val="009F6DA9"/>
    <w:rsid w:val="00A07894"/>
    <w:rsid w:val="00A104B7"/>
    <w:rsid w:val="00A11CF6"/>
    <w:rsid w:val="00A273A5"/>
    <w:rsid w:val="00A31882"/>
    <w:rsid w:val="00A41E79"/>
    <w:rsid w:val="00A52F5A"/>
    <w:rsid w:val="00A65373"/>
    <w:rsid w:val="00A7565C"/>
    <w:rsid w:val="00A769E0"/>
    <w:rsid w:val="00A8322F"/>
    <w:rsid w:val="00A93602"/>
    <w:rsid w:val="00AA0C03"/>
    <w:rsid w:val="00AA682D"/>
    <w:rsid w:val="00AC7F9D"/>
    <w:rsid w:val="00AD501F"/>
    <w:rsid w:val="00AD7AE5"/>
    <w:rsid w:val="00AE0A98"/>
    <w:rsid w:val="00AF604C"/>
    <w:rsid w:val="00B033E1"/>
    <w:rsid w:val="00B11706"/>
    <w:rsid w:val="00B2227D"/>
    <w:rsid w:val="00B2534E"/>
    <w:rsid w:val="00B3415A"/>
    <w:rsid w:val="00B4402E"/>
    <w:rsid w:val="00B47E6D"/>
    <w:rsid w:val="00B57D85"/>
    <w:rsid w:val="00B65E9C"/>
    <w:rsid w:val="00B673AC"/>
    <w:rsid w:val="00B72E97"/>
    <w:rsid w:val="00B97071"/>
    <w:rsid w:val="00B971E4"/>
    <w:rsid w:val="00BA61D9"/>
    <w:rsid w:val="00BD6D71"/>
    <w:rsid w:val="00BE466B"/>
    <w:rsid w:val="00BE57EF"/>
    <w:rsid w:val="00BF324A"/>
    <w:rsid w:val="00BF5436"/>
    <w:rsid w:val="00BF7732"/>
    <w:rsid w:val="00C01BBD"/>
    <w:rsid w:val="00C12C5C"/>
    <w:rsid w:val="00C1585C"/>
    <w:rsid w:val="00C204FE"/>
    <w:rsid w:val="00C21855"/>
    <w:rsid w:val="00C52D09"/>
    <w:rsid w:val="00C67018"/>
    <w:rsid w:val="00C7152D"/>
    <w:rsid w:val="00C71683"/>
    <w:rsid w:val="00C75EB5"/>
    <w:rsid w:val="00C9773B"/>
    <w:rsid w:val="00CA05DE"/>
    <w:rsid w:val="00CA1338"/>
    <w:rsid w:val="00CA2FFA"/>
    <w:rsid w:val="00CB178D"/>
    <w:rsid w:val="00CB4F78"/>
    <w:rsid w:val="00CC32CF"/>
    <w:rsid w:val="00CC4455"/>
    <w:rsid w:val="00CC5BC4"/>
    <w:rsid w:val="00CD0655"/>
    <w:rsid w:val="00CE68A3"/>
    <w:rsid w:val="00CE6BE4"/>
    <w:rsid w:val="00D0152A"/>
    <w:rsid w:val="00D07647"/>
    <w:rsid w:val="00D22112"/>
    <w:rsid w:val="00D234EC"/>
    <w:rsid w:val="00D2385D"/>
    <w:rsid w:val="00D23872"/>
    <w:rsid w:val="00D26C1C"/>
    <w:rsid w:val="00D32D4F"/>
    <w:rsid w:val="00D35C67"/>
    <w:rsid w:val="00D4243A"/>
    <w:rsid w:val="00D442D8"/>
    <w:rsid w:val="00D448F6"/>
    <w:rsid w:val="00D55E41"/>
    <w:rsid w:val="00D61F6F"/>
    <w:rsid w:val="00D642C7"/>
    <w:rsid w:val="00D81D43"/>
    <w:rsid w:val="00D91E0C"/>
    <w:rsid w:val="00D96A47"/>
    <w:rsid w:val="00DB1A62"/>
    <w:rsid w:val="00DB6D23"/>
    <w:rsid w:val="00DE7D5E"/>
    <w:rsid w:val="00DF7494"/>
    <w:rsid w:val="00DF7CBB"/>
    <w:rsid w:val="00E0730B"/>
    <w:rsid w:val="00E112F8"/>
    <w:rsid w:val="00E14ADA"/>
    <w:rsid w:val="00E174A7"/>
    <w:rsid w:val="00E37556"/>
    <w:rsid w:val="00E408C2"/>
    <w:rsid w:val="00E44919"/>
    <w:rsid w:val="00E46EBB"/>
    <w:rsid w:val="00E51ECC"/>
    <w:rsid w:val="00E70234"/>
    <w:rsid w:val="00E71C94"/>
    <w:rsid w:val="00E7572A"/>
    <w:rsid w:val="00E77BD8"/>
    <w:rsid w:val="00E933BF"/>
    <w:rsid w:val="00E94988"/>
    <w:rsid w:val="00E97BA4"/>
    <w:rsid w:val="00EA11FF"/>
    <w:rsid w:val="00EA5B44"/>
    <w:rsid w:val="00EB5174"/>
    <w:rsid w:val="00EC108D"/>
    <w:rsid w:val="00EC4D10"/>
    <w:rsid w:val="00EC5D46"/>
    <w:rsid w:val="00EC5DCC"/>
    <w:rsid w:val="00ED0907"/>
    <w:rsid w:val="00ED38BB"/>
    <w:rsid w:val="00ED5FF9"/>
    <w:rsid w:val="00EE64C2"/>
    <w:rsid w:val="00EE6705"/>
    <w:rsid w:val="00EF6180"/>
    <w:rsid w:val="00EF66E7"/>
    <w:rsid w:val="00F0142A"/>
    <w:rsid w:val="00F0143C"/>
    <w:rsid w:val="00F04A07"/>
    <w:rsid w:val="00F1127E"/>
    <w:rsid w:val="00F16C03"/>
    <w:rsid w:val="00F17591"/>
    <w:rsid w:val="00F203EE"/>
    <w:rsid w:val="00F46122"/>
    <w:rsid w:val="00F66A6C"/>
    <w:rsid w:val="00F83872"/>
    <w:rsid w:val="00F910E1"/>
    <w:rsid w:val="00FA09AF"/>
    <w:rsid w:val="00FC00A3"/>
    <w:rsid w:val="00FC2C64"/>
    <w:rsid w:val="00FD5856"/>
    <w:rsid w:val="00FE75B5"/>
    <w:rsid w:val="00FE7905"/>
  </w:rsids>
  <m:mathPr>
    <m:mathFont m:val="Noteworthy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AE0A98"/>
    <w:pPr>
      <w:tabs>
        <w:tab w:val="center" w:pos="4320"/>
        <w:tab w:val="right" w:pos="8640"/>
      </w:tabs>
    </w:pPr>
  </w:style>
  <w:style w:type="character" w:customStyle="1" w:styleId="FooterChar">
    <w:name w:val="Footer Char"/>
    <w:basedOn w:val="DefaultParagraphFont"/>
    <w:link w:val="Footer"/>
    <w:uiPriority w:val="99"/>
    <w:semiHidden/>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0A98"/>
    <w:pPr>
      <w:tabs>
        <w:tab w:val="center" w:pos="4320"/>
        <w:tab w:val="right" w:pos="8640"/>
      </w:tabs>
    </w:pPr>
  </w:style>
  <w:style w:type="character" w:customStyle="1" w:styleId="FooterChar">
    <w:name w:val="Footer Char"/>
    <w:basedOn w:val="DefaultParagraphFont"/>
    <w:link w:val="Footer"/>
    <w:uiPriority w:val="99"/>
    <w:semiHidden/>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22100</Words>
  <Characters>125973</Characters>
  <Application>Microsoft Macintosh Word</Application>
  <DocSecurity>0</DocSecurity>
  <Lines>1049</Lines>
  <Paragraphs>251</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154703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Selmants</dc:creator>
  <cp:lastModifiedBy>Paul Selmants</cp:lastModifiedBy>
  <cp:revision>9</cp:revision>
  <dcterms:created xsi:type="dcterms:W3CDTF">2015-06-18T23:57:00Z</dcterms:created>
  <dcterms:modified xsi:type="dcterms:W3CDTF">2015-06-19T18:45:00Z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citations="44" publications="47"/&gt;&lt;/info&gt;PAPERS2_INFO_END</vt:lpwstr>
  </property>
</Properties>
</file>